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2FC8D" w14:textId="3B284318" w:rsidR="00E57C34" w:rsidRPr="002F0C97" w:rsidRDefault="00521B4C" w:rsidP="00A81259">
      <w:pPr>
        <w:pStyle w:val="Tips"/>
        <w:ind w:left="630"/>
      </w:pPr>
      <w:bookmarkStart w:id="0" w:name="_Toc371293064"/>
      <w:bookmarkStart w:id="1" w:name="TM_5"/>
      <w:ins w:id="2" w:author="9473729 竹政 昭利" w:date="2015-06-18T20:03:00Z">
        <w:r>
          <w:rPr>
            <w:rFonts w:hint="eastAsia"/>
          </w:rPr>
          <w:t>合意形成</w:t>
        </w:r>
      </w:ins>
      <w:del w:id="3" w:author="9473729 竹政 昭利" w:date="2015-06-18T20:03:00Z">
        <w:r w:rsidR="00354434" w:rsidRPr="002F0C97" w:rsidDel="00521B4C">
          <w:rPr>
            <w:rFonts w:hint="eastAsia"/>
          </w:rPr>
          <w:delText>グループ</w:delText>
        </w:r>
      </w:del>
      <w:r w:rsidR="00354434" w:rsidRPr="002F0C97">
        <w:rPr>
          <w:rFonts w:hint="eastAsia"/>
        </w:rPr>
        <w:t>モデリング</w:t>
      </w:r>
      <w:bookmarkEnd w:id="1"/>
    </w:p>
    <w:p w14:paraId="154A296B" w14:textId="77777777" w:rsidR="00E57C34" w:rsidRPr="002F0C97" w:rsidRDefault="00E57C34" w:rsidP="00227160">
      <w:pPr>
        <w:rPr>
          <w:rFonts w:ascii="ＭＳ Ｐゴシック" w:eastAsia="ＭＳ Ｐゴシック" w:hAnsi="ＭＳ Ｐゴシック"/>
        </w:rPr>
      </w:pPr>
    </w:p>
    <w:p w14:paraId="0BE9EAC8" w14:textId="77777777" w:rsidR="008051BC" w:rsidRPr="002F0C97" w:rsidRDefault="008051BC" w:rsidP="00CB6DB6">
      <w:pPr>
        <w:pStyle w:val="Tips0"/>
        <w:ind w:left="840"/>
      </w:pPr>
      <w:r w:rsidRPr="002F0C97">
        <w:rPr>
          <w:rFonts w:hint="eastAsia"/>
        </w:rPr>
        <w:t>【目的】</w:t>
      </w:r>
    </w:p>
    <w:p w14:paraId="3388C5C6" w14:textId="7FBDF8AC" w:rsidR="00BB7066" w:rsidRPr="002F0C97" w:rsidRDefault="00521B4C" w:rsidP="00CB6DB6">
      <w:pPr>
        <w:pStyle w:val="Tips1"/>
        <w:ind w:left="1050" w:firstLine="210"/>
      </w:pPr>
      <w:ins w:id="4" w:author="9473729 竹政 昭利" w:date="2015-06-18T20:07:00Z">
        <w:r>
          <w:rPr>
            <w:rFonts w:hint="eastAsia"/>
          </w:rPr>
          <w:t>メンバー全員</w:t>
        </w:r>
      </w:ins>
      <w:ins w:id="5" w:author="9473729 竹政 昭利" w:date="2015-06-18T20:08:00Z">
        <w:r>
          <w:rPr>
            <w:rFonts w:hint="eastAsia"/>
          </w:rPr>
          <w:t>で、モデリング対象の合意形成をするため。</w:t>
        </w:r>
      </w:ins>
      <w:del w:id="6" w:author="9473729 竹政 昭利" w:date="2015-06-18T20:08:00Z">
        <w:r w:rsidR="0026648D" w:rsidRPr="002F0C97" w:rsidDel="00521B4C">
          <w:rPr>
            <w:rFonts w:hint="eastAsia"/>
          </w:rPr>
          <w:delText>システムの理解に関する</w:delText>
        </w:r>
        <w:r w:rsidR="00FA6317" w:rsidDel="00521B4C">
          <w:rPr>
            <w:rFonts w:hint="eastAsia"/>
          </w:rPr>
          <w:delText>開発</w:delText>
        </w:r>
        <w:r w:rsidR="0026648D" w:rsidRPr="002F0C97" w:rsidDel="00521B4C">
          <w:rPr>
            <w:rFonts w:hint="eastAsia"/>
          </w:rPr>
          <w:delText>チーム内の差異を小さくするため</w:delText>
        </w:r>
      </w:del>
    </w:p>
    <w:p w14:paraId="5C85E5E5" w14:textId="77777777" w:rsidR="0026648D" w:rsidRPr="002F0C97" w:rsidRDefault="0026648D" w:rsidP="00227160">
      <w:pPr>
        <w:rPr>
          <w:rFonts w:ascii="ＭＳ Ｐゴシック" w:eastAsia="ＭＳ Ｐゴシック" w:hAnsi="ＭＳ Ｐゴシック"/>
        </w:rPr>
      </w:pPr>
    </w:p>
    <w:p w14:paraId="7F2EC19B" w14:textId="77777777" w:rsidR="008051BC" w:rsidRPr="002F0C97" w:rsidRDefault="008051BC" w:rsidP="00CB6DB6">
      <w:pPr>
        <w:pStyle w:val="Tips0"/>
        <w:ind w:left="840"/>
      </w:pPr>
      <w:r w:rsidRPr="002F0C97">
        <w:rPr>
          <w:rFonts w:hint="eastAsia"/>
        </w:rPr>
        <w:t>【</w:t>
      </w:r>
      <w:r w:rsidR="009C4861" w:rsidRPr="002F0C97">
        <w:rPr>
          <w:rFonts w:hint="eastAsia"/>
        </w:rPr>
        <w:t>詳細</w:t>
      </w:r>
      <w:r w:rsidRPr="002F0C97">
        <w:rPr>
          <w:rFonts w:hint="eastAsia"/>
        </w:rPr>
        <w:t>】</w:t>
      </w:r>
    </w:p>
    <w:p w14:paraId="6523DFB2" w14:textId="7EBB6E54" w:rsidR="004662CF" w:rsidRDefault="004662CF" w:rsidP="00CB6DB6">
      <w:pPr>
        <w:pStyle w:val="Tips1"/>
        <w:ind w:left="1050" w:firstLine="210"/>
        <w:rPr>
          <w:ins w:id="7" w:author="9473729 竹政 昭利" w:date="2015-06-18T19:58:00Z"/>
        </w:rPr>
      </w:pPr>
      <w:ins w:id="8" w:author="9473729 竹政 昭利" w:date="2015-06-18T19:56:00Z">
        <w:r>
          <w:rPr>
            <w:rFonts w:hint="eastAsia"/>
          </w:rPr>
          <w:t>プロジェクト初期にモデリング能力が高い個人が一人</w:t>
        </w:r>
      </w:ins>
      <w:ins w:id="9" w:author="9473729 竹政 昭利" w:date="2015-06-18T20:06:00Z">
        <w:r w:rsidR="00521B4C">
          <w:rPr>
            <w:rFonts w:hint="eastAsia"/>
          </w:rPr>
          <w:t>だけ</w:t>
        </w:r>
      </w:ins>
      <w:ins w:id="10" w:author="9473729 竹政 昭利" w:date="2015-06-18T19:56:00Z">
        <w:r>
          <w:rPr>
            <w:rFonts w:hint="eastAsia"/>
          </w:rPr>
          <w:t>でモデルを</w:t>
        </w:r>
      </w:ins>
      <w:ins w:id="11" w:author="9473729 竹政 昭利" w:date="2015-06-18T19:57:00Z">
        <w:r>
          <w:rPr>
            <w:rFonts w:hint="eastAsia"/>
          </w:rPr>
          <w:t>つくりがちですが、その場合、モデリング対象の</w:t>
        </w:r>
      </w:ins>
      <w:ins w:id="12" w:author="9473729 竹政 昭利" w:date="2015-06-18T19:58:00Z">
        <w:r>
          <w:rPr>
            <w:rFonts w:hint="eastAsia"/>
          </w:rPr>
          <w:t>見方が偏っていたり、</w:t>
        </w:r>
      </w:ins>
      <w:ins w:id="13" w:author="9473729 竹政 昭利" w:date="2015-06-18T19:57:00Z">
        <w:r>
          <w:rPr>
            <w:rFonts w:hint="eastAsia"/>
          </w:rPr>
          <w:t>他の人の理解が不十分だったり</w:t>
        </w:r>
      </w:ins>
      <w:ins w:id="14" w:author="9473729 竹政 昭利" w:date="2015-06-18T19:58:00Z">
        <w:r>
          <w:rPr>
            <w:rFonts w:hint="eastAsia"/>
          </w:rPr>
          <w:t>します。</w:t>
        </w:r>
      </w:ins>
    </w:p>
    <w:p w14:paraId="27DC413C" w14:textId="1DF47B2F" w:rsidR="004662CF" w:rsidRDefault="00734C4B" w:rsidP="00CB6DB6">
      <w:pPr>
        <w:pStyle w:val="Tips1"/>
        <w:ind w:left="1050" w:firstLine="210"/>
        <w:rPr>
          <w:ins w:id="15" w:author="9473729 竹政 昭利" w:date="2015-06-18T20:13:00Z"/>
        </w:rPr>
      </w:pPr>
      <w:ins w:id="16" w:author="9473729 竹政 昭利" w:date="2015-06-18T20:12:00Z">
        <w:r>
          <w:rPr>
            <w:rFonts w:hint="eastAsia"/>
          </w:rPr>
          <w:t>必要な</w:t>
        </w:r>
      </w:ins>
      <w:ins w:id="17" w:author="9473729 竹政 昭利" w:date="2015-06-18T19:58:00Z">
        <w:r w:rsidR="004662CF">
          <w:rPr>
            <w:rFonts w:hint="eastAsia"/>
          </w:rPr>
          <w:t>メンバー全員</w:t>
        </w:r>
      </w:ins>
      <w:ins w:id="18" w:author="9473729 竹政 昭利" w:date="2015-06-18T20:13:00Z">
        <w:r w:rsidRPr="0072080E">
          <w:rPr>
            <w:rFonts w:hint="eastAsia"/>
            <w:vertAlign w:val="superscript"/>
          </w:rPr>
          <w:t>※１</w:t>
        </w:r>
      </w:ins>
      <w:ins w:id="19" w:author="9473729 竹政 昭利" w:date="2015-06-18T19:59:00Z">
        <w:r w:rsidR="004662CF">
          <w:rPr>
            <w:rFonts w:hint="eastAsia"/>
          </w:rPr>
          <w:t>で、</w:t>
        </w:r>
      </w:ins>
      <w:ins w:id="20" w:author="9473729 竹政 昭利" w:date="2015-06-18T20:06:00Z">
        <w:r w:rsidR="00521B4C">
          <w:rPr>
            <w:rFonts w:hint="eastAsia"/>
          </w:rPr>
          <w:t>その場で</w:t>
        </w:r>
      </w:ins>
      <w:ins w:id="21" w:author="9473729 竹政 昭利" w:date="2015-06-18T19:58:00Z">
        <w:r w:rsidR="004662CF">
          <w:rPr>
            <w:rFonts w:hint="eastAsia"/>
          </w:rPr>
          <w:t>共通理解を</w:t>
        </w:r>
      </w:ins>
      <w:ins w:id="22" w:author="9473729 竹政 昭利" w:date="2015-06-18T19:59:00Z">
        <w:r w:rsidR="004662CF">
          <w:rPr>
            <w:rFonts w:hint="eastAsia"/>
          </w:rPr>
          <w:t>持つために、全員で議論しながらモデルを</w:t>
        </w:r>
      </w:ins>
      <w:ins w:id="23" w:author="9473729 竹政 昭利" w:date="2015-06-19T09:39:00Z">
        <w:r w:rsidR="0072080E">
          <w:rPr>
            <w:rFonts w:hint="eastAsia"/>
          </w:rPr>
          <w:t>つくりあ</w:t>
        </w:r>
      </w:ins>
      <w:bookmarkStart w:id="24" w:name="_GoBack"/>
      <w:bookmarkEnd w:id="24"/>
      <w:ins w:id="25" w:author="9473729 竹政 昭利" w:date="2015-06-18T19:59:00Z">
        <w:r w:rsidR="004662CF">
          <w:rPr>
            <w:rFonts w:hint="eastAsia"/>
          </w:rPr>
          <w:t>げるのが有効です。</w:t>
        </w:r>
      </w:ins>
      <w:ins w:id="26" w:author="9473729 竹政 昭利" w:date="2015-06-18T20:00:00Z">
        <w:r w:rsidR="004662CF">
          <w:rPr>
            <w:rFonts w:hint="eastAsia"/>
          </w:rPr>
          <w:t>その際ホワイトボードを利用したり、モデリングツールの入ったパソコンの画面をプロジェクター</w:t>
        </w:r>
      </w:ins>
      <w:ins w:id="27" w:author="9473729 竹政 昭利" w:date="2015-06-18T20:01:00Z">
        <w:r w:rsidR="004662CF">
          <w:rPr>
            <w:rFonts w:hint="eastAsia"/>
          </w:rPr>
          <w:t>で</w:t>
        </w:r>
        <w:r w:rsidR="00521B4C">
          <w:rPr>
            <w:rFonts w:hint="eastAsia"/>
          </w:rPr>
          <w:t>映したりします。</w:t>
        </w:r>
      </w:ins>
    </w:p>
    <w:p w14:paraId="4046AB22" w14:textId="0625E7BC" w:rsidR="00734C4B" w:rsidRDefault="00734C4B" w:rsidP="00CB6DB6">
      <w:pPr>
        <w:pStyle w:val="Tips1"/>
        <w:ind w:left="1050" w:firstLine="210"/>
        <w:rPr>
          <w:ins w:id="28" w:author="9473729 竹政 昭利" w:date="2015-06-18T19:56:00Z"/>
        </w:rPr>
      </w:pPr>
      <w:ins w:id="29" w:author="9473729 竹政 昭利" w:date="2015-06-18T20:13:00Z">
        <w:r>
          <w:rPr>
            <w:rFonts w:hint="eastAsia"/>
          </w:rPr>
          <w:t>※１</w:t>
        </w:r>
      </w:ins>
      <w:ins w:id="30" w:author="9473729 竹政 昭利" w:date="2015-06-18T20:14:00Z">
        <w:r>
          <w:rPr>
            <w:rFonts w:hint="eastAsia"/>
          </w:rPr>
          <w:t xml:space="preserve">　開発者に加え、製品に対する責任を負う人</w:t>
        </w:r>
      </w:ins>
      <w:ins w:id="31" w:author="9473729 竹政 昭利" w:date="2015-06-18T20:18:00Z">
        <w:r>
          <w:rPr>
            <w:rFonts w:hint="eastAsia"/>
          </w:rPr>
          <w:t>など</w:t>
        </w:r>
      </w:ins>
      <w:ins w:id="32" w:author="9473729 竹政 昭利" w:date="2015-06-18T20:15:00Z">
        <w:r>
          <w:rPr>
            <w:rFonts w:hint="eastAsia"/>
          </w:rPr>
          <w:t>も含みます。</w:t>
        </w:r>
      </w:ins>
    </w:p>
    <w:p w14:paraId="419FB407" w14:textId="3306D47B" w:rsidR="00BB7066" w:rsidRPr="002F0C97" w:rsidDel="00DF354A" w:rsidRDefault="00F57A9F" w:rsidP="00CB6DB6">
      <w:pPr>
        <w:pStyle w:val="Tips1"/>
        <w:ind w:left="1050" w:firstLine="210"/>
        <w:rPr>
          <w:del w:id="33" w:author="9473729 竹政 昭利" w:date="2015-06-18T20:22:00Z"/>
        </w:rPr>
      </w:pPr>
      <w:del w:id="34" w:author="9473729 竹政 昭利" w:date="2015-06-18T20:22:00Z">
        <w:r w:rsidRPr="002F0C97" w:rsidDel="00DF354A">
          <w:rPr>
            <w:rFonts w:hint="eastAsia"/>
          </w:rPr>
          <w:delText>ドキュメントやモデルを</w:delText>
        </w:r>
        <w:r w:rsidR="00EE357C" w:rsidRPr="002F0C97" w:rsidDel="00DF354A">
          <w:rPr>
            <w:rFonts w:hint="eastAsia"/>
          </w:rPr>
          <w:delText>あまり</w:delText>
        </w:r>
        <w:r w:rsidRPr="002F0C97" w:rsidDel="00DF354A">
          <w:rPr>
            <w:rFonts w:hint="eastAsia"/>
          </w:rPr>
          <w:delText>作らずにシステムを保守する場合、ときどき話がかみ合わなかったり、同じ言葉に対する理解がばらばらだったり</w:delText>
        </w:r>
        <w:r w:rsidR="002F17E8" w:rsidDel="00DF354A">
          <w:rPr>
            <w:rFonts w:hint="eastAsia"/>
          </w:rPr>
          <w:delText>します</w:delText>
        </w:r>
        <w:r w:rsidRPr="002F0C97" w:rsidDel="00DF354A">
          <w:rPr>
            <w:rFonts w:hint="eastAsia"/>
          </w:rPr>
          <w:delText>。</w:delText>
        </w:r>
        <w:r w:rsidR="002F17E8" w:rsidDel="00DF354A">
          <w:rPr>
            <w:rFonts w:hint="eastAsia"/>
          </w:rPr>
          <w:delText>あるいは</w:delText>
        </w:r>
        <w:r w:rsidRPr="002F0C97" w:rsidDel="00DF354A">
          <w:rPr>
            <w:rFonts w:hint="eastAsia"/>
          </w:rPr>
          <w:delText>それぞれの認識に差異があることがあります。</w:delText>
        </w:r>
      </w:del>
    </w:p>
    <w:p w14:paraId="77EC1A6C" w14:textId="600DE7A1" w:rsidR="00E57C34" w:rsidRPr="002F0C97" w:rsidDel="00DF354A" w:rsidRDefault="0026648D" w:rsidP="00CB6DB6">
      <w:pPr>
        <w:pStyle w:val="Tips1"/>
        <w:ind w:left="1050" w:firstLine="210"/>
        <w:rPr>
          <w:del w:id="35" w:author="9473729 竹政 昭利" w:date="2015-06-18T20:23:00Z"/>
        </w:rPr>
      </w:pPr>
      <w:del w:id="36" w:author="9473729 竹政 昭利" w:date="2015-06-18T20:23:00Z">
        <w:r w:rsidRPr="002F0C97" w:rsidDel="00DF354A">
          <w:rPr>
            <w:rFonts w:hint="eastAsia"/>
          </w:rPr>
          <w:delText>互いが考えていることを説明しながら、１つのモデルを作りあげていくことで、</w:delText>
        </w:r>
        <w:r w:rsidR="00FA6317" w:rsidDel="00DF354A">
          <w:rPr>
            <w:rFonts w:hint="eastAsia"/>
          </w:rPr>
          <w:delText>開発</w:delText>
        </w:r>
        <w:r w:rsidRPr="002F0C97" w:rsidDel="00DF354A">
          <w:rPr>
            <w:rFonts w:hint="eastAsia"/>
          </w:rPr>
          <w:delText>チーム全員の考えを共有することができます。それぞれに見えている姿をそのまま描きだすことで、お互いの考え</w:delText>
        </w:r>
        <w:r w:rsidR="007A080F" w:rsidDel="00DF354A">
          <w:rPr>
            <w:rFonts w:hint="eastAsia"/>
          </w:rPr>
          <w:delText>の</w:delText>
        </w:r>
        <w:r w:rsidRPr="002F0C97" w:rsidDel="00DF354A">
          <w:rPr>
            <w:rFonts w:hint="eastAsia"/>
          </w:rPr>
          <w:delText>違いを明らかにすることができます.</w:delText>
        </w:r>
      </w:del>
    </w:p>
    <w:p w14:paraId="5C769938" w14:textId="7DD16566" w:rsidR="00E57C34" w:rsidRPr="002F0C97" w:rsidDel="00DF354A" w:rsidRDefault="00F57A9F" w:rsidP="00CB6DB6">
      <w:pPr>
        <w:pStyle w:val="Tips1"/>
        <w:ind w:left="1050" w:firstLine="210"/>
        <w:rPr>
          <w:del w:id="37" w:author="9473729 竹政 昭利" w:date="2015-06-18T20:23:00Z"/>
        </w:rPr>
      </w:pPr>
      <w:del w:id="38" w:author="9473729 竹政 昭利" w:date="2015-06-18T20:23:00Z">
        <w:r w:rsidRPr="002F0C97" w:rsidDel="00DF354A">
          <w:rPr>
            <w:rFonts w:hint="eastAsia"/>
          </w:rPr>
          <w:delText>模造紙などを使い、全員で議論をしながら現行システムのモデルを作り上げてみるようにします。モデルに問題点を発見した場合、その場で指摘するようにし、改善策を考えるようにします。</w:delText>
        </w:r>
      </w:del>
    </w:p>
    <w:p w14:paraId="7F590C2F" w14:textId="77777777" w:rsidR="00F17923" w:rsidRPr="002F0C97" w:rsidRDefault="00F17923" w:rsidP="00227160">
      <w:pPr>
        <w:rPr>
          <w:rFonts w:ascii="ＭＳ Ｐゴシック" w:eastAsia="ＭＳ Ｐゴシック" w:hAnsi="ＭＳ Ｐゴシック"/>
        </w:rPr>
      </w:pPr>
    </w:p>
    <w:bookmarkEnd w:id="0"/>
    <w:p w14:paraId="3D7A291A" w14:textId="77777777" w:rsidR="00E57C34" w:rsidRPr="002F0C97" w:rsidRDefault="00E57C34" w:rsidP="00227160">
      <w:pPr>
        <w:rPr>
          <w:rFonts w:ascii="ＭＳ Ｐゴシック" w:eastAsia="ＭＳ Ｐゴシック" w:hAnsi="ＭＳ Ｐゴシック"/>
        </w:rPr>
      </w:pPr>
    </w:p>
    <w:sectPr w:rsidR="00E57C34" w:rsidRPr="002F0C97" w:rsidSect="005758CC">
      <w:headerReference w:type="default" r:id="rId9"/>
      <w:footerReference w:type="default" r:id="rId10"/>
      <w:pgSz w:w="11906" w:h="16838" w:code="9"/>
      <w:pgMar w:top="1134" w:right="1134" w:bottom="1276" w:left="1418" w:header="567" w:footer="510" w:gutter="0"/>
      <w:pgNumType w:start="1"/>
      <w:cols w:space="425"/>
      <w:docGrid w:type="linesAndChars" w:linePitch="39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2F12D" w14:textId="77777777" w:rsidR="00F94670" w:rsidRDefault="00F94670" w:rsidP="00477945">
      <w:r>
        <w:separator/>
      </w:r>
    </w:p>
  </w:endnote>
  <w:endnote w:type="continuationSeparator" w:id="0">
    <w:p w14:paraId="2BB185A5" w14:textId="77777777" w:rsidR="00F94670" w:rsidRDefault="00F94670" w:rsidP="00477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libri Light">
    <w:altName w:val="Times New Roman"/>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33BE0" w14:textId="77777777" w:rsidR="00F06749" w:rsidRDefault="00F06749">
    <w:pPr>
      <w:pStyle w:val="ae"/>
      <w:jc w:val="center"/>
    </w:pPr>
    <w:r>
      <w:fldChar w:fldCharType="begin"/>
    </w:r>
    <w:r>
      <w:instrText xml:space="preserve"> PAGE   \* MERGEFORMAT </w:instrText>
    </w:r>
    <w:r>
      <w:fldChar w:fldCharType="separate"/>
    </w:r>
    <w:r w:rsidR="0072080E" w:rsidRPr="0072080E">
      <w:rPr>
        <w:noProof/>
        <w:lang w:val="ja-JP"/>
      </w:rPr>
      <w:t>1</w:t>
    </w:r>
    <w:r>
      <w:rPr>
        <w:noProof/>
        <w:lang w:val="ja-JP"/>
      </w:rPr>
      <w:fldChar w:fldCharType="end"/>
    </w:r>
  </w:p>
  <w:p w14:paraId="7221AC0B" w14:textId="77777777" w:rsidR="00F06749" w:rsidRDefault="00F0674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73165" w14:textId="77777777" w:rsidR="00F94670" w:rsidRDefault="00F94670" w:rsidP="00477945">
      <w:r>
        <w:separator/>
      </w:r>
    </w:p>
  </w:footnote>
  <w:footnote w:type="continuationSeparator" w:id="0">
    <w:p w14:paraId="6C627627" w14:textId="77777777" w:rsidR="00F94670" w:rsidRDefault="00F94670" w:rsidP="004779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23B97" w14:textId="77777777" w:rsidR="00F06749" w:rsidRDefault="00F06749">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380A3E"/>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24621122"/>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D9C29228"/>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A6325F20"/>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6CCA16B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20A8532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6ABE8A9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A55A20E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48429CF8"/>
    <w:lvl w:ilvl="0">
      <w:start w:val="1"/>
      <w:numFmt w:val="decimal"/>
      <w:lvlText w:val="%1."/>
      <w:lvlJc w:val="left"/>
      <w:pPr>
        <w:tabs>
          <w:tab w:val="num" w:pos="360"/>
        </w:tabs>
        <w:ind w:left="360" w:hangingChars="200" w:hanging="360"/>
      </w:pPr>
    </w:lvl>
  </w:abstractNum>
  <w:abstractNum w:abstractNumId="9">
    <w:nsid w:val="FFFFFF89"/>
    <w:multiLevelType w:val="singleLevel"/>
    <w:tmpl w:val="31D073B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6DE1E9C"/>
    <w:multiLevelType w:val="hybridMultilevel"/>
    <w:tmpl w:val="F5265526"/>
    <w:lvl w:ilvl="0" w:tplc="04090001">
      <w:start w:val="1"/>
      <w:numFmt w:val="bullet"/>
      <w:lvlText w:val=""/>
      <w:lvlJc w:val="left"/>
      <w:pPr>
        <w:ind w:left="840" w:hanging="420"/>
      </w:pPr>
      <w:rPr>
        <w:rFonts w:ascii="Wingdings" w:hAnsi="Wingding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nsid w:val="07E20696"/>
    <w:multiLevelType w:val="hybridMultilevel"/>
    <w:tmpl w:val="1074929E"/>
    <w:lvl w:ilvl="0" w:tplc="CA92CC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090D7575"/>
    <w:multiLevelType w:val="hybridMultilevel"/>
    <w:tmpl w:val="9D52CA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1B63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21D03ED"/>
    <w:multiLevelType w:val="hybridMultilevel"/>
    <w:tmpl w:val="9B8001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15B14E66"/>
    <w:multiLevelType w:val="multilevel"/>
    <w:tmpl w:val="2008281A"/>
    <w:lvl w:ilvl="0">
      <w:start w:val="1"/>
      <w:numFmt w:val="upperLetter"/>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16">
    <w:nsid w:val="1DB96B2E"/>
    <w:multiLevelType w:val="hybridMultilevel"/>
    <w:tmpl w:val="089809E6"/>
    <w:lvl w:ilvl="0" w:tplc="04090001">
      <w:start w:val="1"/>
      <w:numFmt w:val="bullet"/>
      <w:lvlText w:val=""/>
      <w:lvlJc w:val="left"/>
      <w:pPr>
        <w:ind w:left="702" w:hanging="420"/>
      </w:pPr>
      <w:rPr>
        <w:rFonts w:ascii="Wingdings" w:hAnsi="Wingdings" w:hint="default"/>
      </w:rPr>
    </w:lvl>
    <w:lvl w:ilvl="1" w:tplc="0409000B" w:tentative="1">
      <w:start w:val="1"/>
      <w:numFmt w:val="bullet"/>
      <w:lvlText w:val=""/>
      <w:lvlJc w:val="left"/>
      <w:pPr>
        <w:ind w:left="1122" w:hanging="420"/>
      </w:pPr>
      <w:rPr>
        <w:rFonts w:ascii="Wingdings" w:hAnsi="Wingdings" w:hint="default"/>
      </w:rPr>
    </w:lvl>
    <w:lvl w:ilvl="2" w:tplc="0409000D"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B" w:tentative="1">
      <w:start w:val="1"/>
      <w:numFmt w:val="bullet"/>
      <w:lvlText w:val=""/>
      <w:lvlJc w:val="left"/>
      <w:pPr>
        <w:ind w:left="2382" w:hanging="420"/>
      </w:pPr>
      <w:rPr>
        <w:rFonts w:ascii="Wingdings" w:hAnsi="Wingdings" w:hint="default"/>
      </w:rPr>
    </w:lvl>
    <w:lvl w:ilvl="5" w:tplc="0409000D"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B" w:tentative="1">
      <w:start w:val="1"/>
      <w:numFmt w:val="bullet"/>
      <w:lvlText w:val=""/>
      <w:lvlJc w:val="left"/>
      <w:pPr>
        <w:ind w:left="3642" w:hanging="420"/>
      </w:pPr>
      <w:rPr>
        <w:rFonts w:ascii="Wingdings" w:hAnsi="Wingdings" w:hint="default"/>
      </w:rPr>
    </w:lvl>
    <w:lvl w:ilvl="8" w:tplc="0409000D" w:tentative="1">
      <w:start w:val="1"/>
      <w:numFmt w:val="bullet"/>
      <w:lvlText w:val=""/>
      <w:lvlJc w:val="left"/>
      <w:pPr>
        <w:ind w:left="4062" w:hanging="420"/>
      </w:pPr>
      <w:rPr>
        <w:rFonts w:ascii="Wingdings" w:hAnsi="Wingdings" w:hint="default"/>
      </w:rPr>
    </w:lvl>
  </w:abstractNum>
  <w:abstractNum w:abstractNumId="17">
    <w:nsid w:val="24FC008F"/>
    <w:multiLevelType w:val="hybridMultilevel"/>
    <w:tmpl w:val="3A204D7C"/>
    <w:lvl w:ilvl="0" w:tplc="04090015">
      <w:start w:val="1"/>
      <w:numFmt w:val="upperLetter"/>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C130727"/>
    <w:multiLevelType w:val="hybridMultilevel"/>
    <w:tmpl w:val="431033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328307A7"/>
    <w:multiLevelType w:val="multilevel"/>
    <w:tmpl w:val="2008281A"/>
    <w:lvl w:ilvl="0">
      <w:start w:val="1"/>
      <w:numFmt w:val="upperLetter"/>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20">
    <w:nsid w:val="394B2FD1"/>
    <w:multiLevelType w:val="hybridMultilevel"/>
    <w:tmpl w:val="8CA89290"/>
    <w:lvl w:ilvl="0" w:tplc="5810E6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DEC46F9"/>
    <w:multiLevelType w:val="hybridMultilevel"/>
    <w:tmpl w:val="AEE86D94"/>
    <w:lvl w:ilvl="0" w:tplc="88FCD4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E7673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E184260"/>
    <w:multiLevelType w:val="hybridMultilevel"/>
    <w:tmpl w:val="23F853FA"/>
    <w:lvl w:ilvl="0" w:tplc="04090015">
      <w:start w:val="1"/>
      <w:numFmt w:val="upperLetter"/>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12C13D8"/>
    <w:multiLevelType w:val="hybridMultilevel"/>
    <w:tmpl w:val="F84C45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67101736"/>
    <w:multiLevelType w:val="hybridMultilevel"/>
    <w:tmpl w:val="472266B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6">
    <w:nsid w:val="68072986"/>
    <w:multiLevelType w:val="hybridMultilevel"/>
    <w:tmpl w:val="615C9082"/>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6EE221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15A5431"/>
    <w:multiLevelType w:val="hybridMultilevel"/>
    <w:tmpl w:val="12AE1D24"/>
    <w:lvl w:ilvl="0" w:tplc="0409000F">
      <w:start w:val="1"/>
      <w:numFmt w:val="decimal"/>
      <w:lvlText w:val="%1."/>
      <w:lvlJc w:val="left"/>
      <w:pPr>
        <w:ind w:left="985" w:hanging="420"/>
      </w:pPr>
    </w:lvl>
    <w:lvl w:ilvl="1" w:tplc="04090017" w:tentative="1">
      <w:start w:val="1"/>
      <w:numFmt w:val="aiueoFullWidth"/>
      <w:lvlText w:val="(%2)"/>
      <w:lvlJc w:val="left"/>
      <w:pPr>
        <w:ind w:left="1405" w:hanging="420"/>
      </w:pPr>
    </w:lvl>
    <w:lvl w:ilvl="2" w:tplc="04090011" w:tentative="1">
      <w:start w:val="1"/>
      <w:numFmt w:val="decimalEnclosedCircle"/>
      <w:lvlText w:val="%3"/>
      <w:lvlJc w:val="left"/>
      <w:pPr>
        <w:ind w:left="1825" w:hanging="420"/>
      </w:pPr>
    </w:lvl>
    <w:lvl w:ilvl="3" w:tplc="0409000F" w:tentative="1">
      <w:start w:val="1"/>
      <w:numFmt w:val="decimal"/>
      <w:lvlText w:val="%4."/>
      <w:lvlJc w:val="left"/>
      <w:pPr>
        <w:ind w:left="2245" w:hanging="420"/>
      </w:pPr>
    </w:lvl>
    <w:lvl w:ilvl="4" w:tplc="04090017" w:tentative="1">
      <w:start w:val="1"/>
      <w:numFmt w:val="aiueoFullWidth"/>
      <w:lvlText w:val="(%5)"/>
      <w:lvlJc w:val="left"/>
      <w:pPr>
        <w:ind w:left="2665" w:hanging="420"/>
      </w:pPr>
    </w:lvl>
    <w:lvl w:ilvl="5" w:tplc="04090011" w:tentative="1">
      <w:start w:val="1"/>
      <w:numFmt w:val="decimalEnclosedCircle"/>
      <w:lvlText w:val="%6"/>
      <w:lvlJc w:val="left"/>
      <w:pPr>
        <w:ind w:left="3085" w:hanging="420"/>
      </w:pPr>
    </w:lvl>
    <w:lvl w:ilvl="6" w:tplc="0409000F" w:tentative="1">
      <w:start w:val="1"/>
      <w:numFmt w:val="decimal"/>
      <w:lvlText w:val="%7."/>
      <w:lvlJc w:val="left"/>
      <w:pPr>
        <w:ind w:left="3505" w:hanging="420"/>
      </w:pPr>
    </w:lvl>
    <w:lvl w:ilvl="7" w:tplc="04090017" w:tentative="1">
      <w:start w:val="1"/>
      <w:numFmt w:val="aiueoFullWidth"/>
      <w:lvlText w:val="(%8)"/>
      <w:lvlJc w:val="left"/>
      <w:pPr>
        <w:ind w:left="3925" w:hanging="420"/>
      </w:pPr>
    </w:lvl>
    <w:lvl w:ilvl="8" w:tplc="04090011" w:tentative="1">
      <w:start w:val="1"/>
      <w:numFmt w:val="decimalEnclosedCircle"/>
      <w:lvlText w:val="%9"/>
      <w:lvlJc w:val="left"/>
      <w:pPr>
        <w:ind w:left="4345" w:hanging="42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1"/>
  </w:num>
  <w:num w:numId="14">
    <w:abstractNumId w:val="20"/>
  </w:num>
  <w:num w:numId="15">
    <w:abstractNumId w:val="24"/>
  </w:num>
  <w:num w:numId="16">
    <w:abstractNumId w:val="12"/>
  </w:num>
  <w:num w:numId="17">
    <w:abstractNumId w:val="26"/>
  </w:num>
  <w:num w:numId="18">
    <w:abstractNumId w:val="25"/>
  </w:num>
  <w:num w:numId="19">
    <w:abstractNumId w:val="28"/>
  </w:num>
  <w:num w:numId="20">
    <w:abstractNumId w:val="18"/>
  </w:num>
  <w:num w:numId="21">
    <w:abstractNumId w:val="14"/>
  </w:num>
  <w:num w:numId="22">
    <w:abstractNumId w:val="22"/>
  </w:num>
  <w:num w:numId="23">
    <w:abstractNumId w:val="13"/>
  </w:num>
  <w:num w:numId="24">
    <w:abstractNumId w:val="27"/>
  </w:num>
  <w:num w:numId="25">
    <w:abstractNumId w:val="15"/>
  </w:num>
  <w:num w:numId="26">
    <w:abstractNumId w:val="23"/>
  </w:num>
  <w:num w:numId="27">
    <w:abstractNumId w:val="17"/>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mirrorMargins/>
  <w:bordersDoNotSurroundHeader/>
  <w:bordersDoNotSurroundFooter/>
  <w:proofState w:spelling="clean" w:grammar="dirty"/>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840"/>
  <w:drawingGridHorizontalSpacing w:val="105"/>
  <w:drawingGridVerticalSpacing w:val="395"/>
  <w:displayHorizontalDrawingGridEvery w:val="0"/>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890"/>
    <w:rsid w:val="0000061C"/>
    <w:rsid w:val="0000409E"/>
    <w:rsid w:val="000120A3"/>
    <w:rsid w:val="0001279B"/>
    <w:rsid w:val="00014554"/>
    <w:rsid w:val="0001609E"/>
    <w:rsid w:val="000239AE"/>
    <w:rsid w:val="00034D83"/>
    <w:rsid w:val="00040C19"/>
    <w:rsid w:val="000421D3"/>
    <w:rsid w:val="000430B6"/>
    <w:rsid w:val="0004351D"/>
    <w:rsid w:val="00043B0A"/>
    <w:rsid w:val="00044653"/>
    <w:rsid w:val="00044705"/>
    <w:rsid w:val="00045D10"/>
    <w:rsid w:val="000512BD"/>
    <w:rsid w:val="00052825"/>
    <w:rsid w:val="000548E3"/>
    <w:rsid w:val="000560A2"/>
    <w:rsid w:val="000570FD"/>
    <w:rsid w:val="00061B04"/>
    <w:rsid w:val="00064393"/>
    <w:rsid w:val="00066AC3"/>
    <w:rsid w:val="0007017E"/>
    <w:rsid w:val="000714EA"/>
    <w:rsid w:val="00071577"/>
    <w:rsid w:val="00075735"/>
    <w:rsid w:val="00077F34"/>
    <w:rsid w:val="00082300"/>
    <w:rsid w:val="00093FCA"/>
    <w:rsid w:val="000A43B9"/>
    <w:rsid w:val="000A4CC4"/>
    <w:rsid w:val="000A701A"/>
    <w:rsid w:val="000B3897"/>
    <w:rsid w:val="000B3ECC"/>
    <w:rsid w:val="000B5370"/>
    <w:rsid w:val="000B7A54"/>
    <w:rsid w:val="000C1360"/>
    <w:rsid w:val="000C7AF7"/>
    <w:rsid w:val="000D176B"/>
    <w:rsid w:val="000D2B98"/>
    <w:rsid w:val="000D30B1"/>
    <w:rsid w:val="000D5280"/>
    <w:rsid w:val="000E4D48"/>
    <w:rsid w:val="000F2E4D"/>
    <w:rsid w:val="00100668"/>
    <w:rsid w:val="00103D57"/>
    <w:rsid w:val="00105196"/>
    <w:rsid w:val="00107CC2"/>
    <w:rsid w:val="001116C1"/>
    <w:rsid w:val="001167E9"/>
    <w:rsid w:val="0012365B"/>
    <w:rsid w:val="00123A3D"/>
    <w:rsid w:val="00124760"/>
    <w:rsid w:val="001251AB"/>
    <w:rsid w:val="00127B46"/>
    <w:rsid w:val="00127D93"/>
    <w:rsid w:val="00127F39"/>
    <w:rsid w:val="001301DA"/>
    <w:rsid w:val="0013760B"/>
    <w:rsid w:val="00140451"/>
    <w:rsid w:val="00145999"/>
    <w:rsid w:val="00147675"/>
    <w:rsid w:val="00151980"/>
    <w:rsid w:val="00151F0E"/>
    <w:rsid w:val="001529AB"/>
    <w:rsid w:val="0016165C"/>
    <w:rsid w:val="00161851"/>
    <w:rsid w:val="001653AE"/>
    <w:rsid w:val="00165D2C"/>
    <w:rsid w:val="00175CBB"/>
    <w:rsid w:val="00182840"/>
    <w:rsid w:val="00186106"/>
    <w:rsid w:val="00186BA1"/>
    <w:rsid w:val="0019313D"/>
    <w:rsid w:val="00193365"/>
    <w:rsid w:val="001950DA"/>
    <w:rsid w:val="001955BD"/>
    <w:rsid w:val="001965B8"/>
    <w:rsid w:val="001A115A"/>
    <w:rsid w:val="001A6698"/>
    <w:rsid w:val="001A7268"/>
    <w:rsid w:val="001B16FC"/>
    <w:rsid w:val="001B588C"/>
    <w:rsid w:val="001C08F9"/>
    <w:rsid w:val="001C3951"/>
    <w:rsid w:val="001C4089"/>
    <w:rsid w:val="001D2044"/>
    <w:rsid w:val="001D419E"/>
    <w:rsid w:val="001D4478"/>
    <w:rsid w:val="001E268C"/>
    <w:rsid w:val="001E28D0"/>
    <w:rsid w:val="001E5FAC"/>
    <w:rsid w:val="001F10B7"/>
    <w:rsid w:val="001F1673"/>
    <w:rsid w:val="001F1F40"/>
    <w:rsid w:val="00203849"/>
    <w:rsid w:val="0021697B"/>
    <w:rsid w:val="0021743D"/>
    <w:rsid w:val="002221A8"/>
    <w:rsid w:val="00227160"/>
    <w:rsid w:val="0023115F"/>
    <w:rsid w:val="002334FD"/>
    <w:rsid w:val="00233C5C"/>
    <w:rsid w:val="00234E05"/>
    <w:rsid w:val="00240FE7"/>
    <w:rsid w:val="00250559"/>
    <w:rsid w:val="00250BF4"/>
    <w:rsid w:val="002512AC"/>
    <w:rsid w:val="00257CEC"/>
    <w:rsid w:val="00260787"/>
    <w:rsid w:val="00263248"/>
    <w:rsid w:val="00264F30"/>
    <w:rsid w:val="0026648D"/>
    <w:rsid w:val="00273605"/>
    <w:rsid w:val="00274CB3"/>
    <w:rsid w:val="00274D9A"/>
    <w:rsid w:val="002750C5"/>
    <w:rsid w:val="00276010"/>
    <w:rsid w:val="002870ED"/>
    <w:rsid w:val="00287527"/>
    <w:rsid w:val="00293DD7"/>
    <w:rsid w:val="00296E83"/>
    <w:rsid w:val="002A0154"/>
    <w:rsid w:val="002A0F5F"/>
    <w:rsid w:val="002A1B6C"/>
    <w:rsid w:val="002A4FE1"/>
    <w:rsid w:val="002B102D"/>
    <w:rsid w:val="002B375E"/>
    <w:rsid w:val="002B4B1B"/>
    <w:rsid w:val="002B6C8D"/>
    <w:rsid w:val="002B7A59"/>
    <w:rsid w:val="002C20DF"/>
    <w:rsid w:val="002C282E"/>
    <w:rsid w:val="002C4336"/>
    <w:rsid w:val="002C6197"/>
    <w:rsid w:val="002C7D2C"/>
    <w:rsid w:val="002D3951"/>
    <w:rsid w:val="002D58A7"/>
    <w:rsid w:val="002E5C37"/>
    <w:rsid w:val="002F0C97"/>
    <w:rsid w:val="002F17E8"/>
    <w:rsid w:val="002F36BD"/>
    <w:rsid w:val="003023D2"/>
    <w:rsid w:val="00303C4D"/>
    <w:rsid w:val="00304C37"/>
    <w:rsid w:val="00306904"/>
    <w:rsid w:val="00312B2F"/>
    <w:rsid w:val="003134DB"/>
    <w:rsid w:val="00314619"/>
    <w:rsid w:val="00323FF1"/>
    <w:rsid w:val="00331BC5"/>
    <w:rsid w:val="003356EA"/>
    <w:rsid w:val="00350E10"/>
    <w:rsid w:val="00354434"/>
    <w:rsid w:val="00356361"/>
    <w:rsid w:val="003614FF"/>
    <w:rsid w:val="0036442A"/>
    <w:rsid w:val="00367F11"/>
    <w:rsid w:val="00370737"/>
    <w:rsid w:val="00371768"/>
    <w:rsid w:val="003729E4"/>
    <w:rsid w:val="00377366"/>
    <w:rsid w:val="003802B1"/>
    <w:rsid w:val="0038335C"/>
    <w:rsid w:val="003854AA"/>
    <w:rsid w:val="00390989"/>
    <w:rsid w:val="00391EC6"/>
    <w:rsid w:val="00395ED4"/>
    <w:rsid w:val="00397162"/>
    <w:rsid w:val="003A0A3D"/>
    <w:rsid w:val="003A3617"/>
    <w:rsid w:val="003A3C83"/>
    <w:rsid w:val="003A60FC"/>
    <w:rsid w:val="003A6CDD"/>
    <w:rsid w:val="003A78B8"/>
    <w:rsid w:val="003B4B82"/>
    <w:rsid w:val="003B56DB"/>
    <w:rsid w:val="003B75A1"/>
    <w:rsid w:val="003C54C3"/>
    <w:rsid w:val="003C70A6"/>
    <w:rsid w:val="003D24D4"/>
    <w:rsid w:val="003D2DE8"/>
    <w:rsid w:val="003D3E8E"/>
    <w:rsid w:val="003D7A67"/>
    <w:rsid w:val="003D7D42"/>
    <w:rsid w:val="003E43EB"/>
    <w:rsid w:val="003E662A"/>
    <w:rsid w:val="003F11C4"/>
    <w:rsid w:val="003F4388"/>
    <w:rsid w:val="003F4A5C"/>
    <w:rsid w:val="003F70A9"/>
    <w:rsid w:val="003F7EB3"/>
    <w:rsid w:val="004002AF"/>
    <w:rsid w:val="00400581"/>
    <w:rsid w:val="0040736C"/>
    <w:rsid w:val="004143BA"/>
    <w:rsid w:val="004305F7"/>
    <w:rsid w:val="00431018"/>
    <w:rsid w:val="00435561"/>
    <w:rsid w:val="004425D5"/>
    <w:rsid w:val="004516B3"/>
    <w:rsid w:val="00454D05"/>
    <w:rsid w:val="00455B46"/>
    <w:rsid w:val="00456429"/>
    <w:rsid w:val="00456CC2"/>
    <w:rsid w:val="004601F0"/>
    <w:rsid w:val="00464927"/>
    <w:rsid w:val="0046537E"/>
    <w:rsid w:val="004662CF"/>
    <w:rsid w:val="0047002D"/>
    <w:rsid w:val="00475E02"/>
    <w:rsid w:val="00477945"/>
    <w:rsid w:val="00481678"/>
    <w:rsid w:val="00484490"/>
    <w:rsid w:val="00496083"/>
    <w:rsid w:val="004A13BE"/>
    <w:rsid w:val="004A1DB5"/>
    <w:rsid w:val="004A5ADA"/>
    <w:rsid w:val="004B2305"/>
    <w:rsid w:val="004B5BBB"/>
    <w:rsid w:val="004B6A3C"/>
    <w:rsid w:val="004C0CF5"/>
    <w:rsid w:val="004C23D3"/>
    <w:rsid w:val="004C67D9"/>
    <w:rsid w:val="004D46DD"/>
    <w:rsid w:val="004D49E0"/>
    <w:rsid w:val="004D4F5A"/>
    <w:rsid w:val="004E3FCF"/>
    <w:rsid w:val="004E5E7B"/>
    <w:rsid w:val="004F0C11"/>
    <w:rsid w:val="004F370D"/>
    <w:rsid w:val="00503FA3"/>
    <w:rsid w:val="00506F42"/>
    <w:rsid w:val="00507C6C"/>
    <w:rsid w:val="00507CAA"/>
    <w:rsid w:val="00510675"/>
    <w:rsid w:val="0051455A"/>
    <w:rsid w:val="00516F91"/>
    <w:rsid w:val="005175BD"/>
    <w:rsid w:val="00517DC6"/>
    <w:rsid w:val="00520C31"/>
    <w:rsid w:val="005214AB"/>
    <w:rsid w:val="00521B4C"/>
    <w:rsid w:val="0052240B"/>
    <w:rsid w:val="00524FD4"/>
    <w:rsid w:val="00525350"/>
    <w:rsid w:val="005366E8"/>
    <w:rsid w:val="00536A07"/>
    <w:rsid w:val="00551672"/>
    <w:rsid w:val="00553FB8"/>
    <w:rsid w:val="00556108"/>
    <w:rsid w:val="005566D1"/>
    <w:rsid w:val="005576A4"/>
    <w:rsid w:val="00561FDC"/>
    <w:rsid w:val="005631FC"/>
    <w:rsid w:val="0056576B"/>
    <w:rsid w:val="00565B5B"/>
    <w:rsid w:val="00570561"/>
    <w:rsid w:val="005749C9"/>
    <w:rsid w:val="005758CC"/>
    <w:rsid w:val="00575AF5"/>
    <w:rsid w:val="00577FEB"/>
    <w:rsid w:val="005802E3"/>
    <w:rsid w:val="00582443"/>
    <w:rsid w:val="00582CC8"/>
    <w:rsid w:val="005925C4"/>
    <w:rsid w:val="00593139"/>
    <w:rsid w:val="00594D23"/>
    <w:rsid w:val="005A53C1"/>
    <w:rsid w:val="005A5FCC"/>
    <w:rsid w:val="005A7418"/>
    <w:rsid w:val="005A76FE"/>
    <w:rsid w:val="005B07BC"/>
    <w:rsid w:val="005B68B3"/>
    <w:rsid w:val="005B7784"/>
    <w:rsid w:val="005C18F5"/>
    <w:rsid w:val="005C1BF2"/>
    <w:rsid w:val="005D34FA"/>
    <w:rsid w:val="005D4167"/>
    <w:rsid w:val="005D6DCC"/>
    <w:rsid w:val="005E2D95"/>
    <w:rsid w:val="005F02FF"/>
    <w:rsid w:val="005F1312"/>
    <w:rsid w:val="005F17AF"/>
    <w:rsid w:val="005F40D2"/>
    <w:rsid w:val="005F6A6C"/>
    <w:rsid w:val="0060525C"/>
    <w:rsid w:val="00607DE9"/>
    <w:rsid w:val="00610A91"/>
    <w:rsid w:val="00612443"/>
    <w:rsid w:val="00612EA4"/>
    <w:rsid w:val="00613208"/>
    <w:rsid w:val="00614174"/>
    <w:rsid w:val="00616894"/>
    <w:rsid w:val="00621A21"/>
    <w:rsid w:val="0063053F"/>
    <w:rsid w:val="006355D4"/>
    <w:rsid w:val="00637AF8"/>
    <w:rsid w:val="0064085E"/>
    <w:rsid w:val="00645DBE"/>
    <w:rsid w:val="00647C50"/>
    <w:rsid w:val="00647DEA"/>
    <w:rsid w:val="00651C4C"/>
    <w:rsid w:val="00653EBB"/>
    <w:rsid w:val="00654265"/>
    <w:rsid w:val="00655FA7"/>
    <w:rsid w:val="00656738"/>
    <w:rsid w:val="00657D27"/>
    <w:rsid w:val="00667649"/>
    <w:rsid w:val="00670970"/>
    <w:rsid w:val="0067458E"/>
    <w:rsid w:val="00674DA9"/>
    <w:rsid w:val="00676C50"/>
    <w:rsid w:val="0068427B"/>
    <w:rsid w:val="0068516E"/>
    <w:rsid w:val="00690C11"/>
    <w:rsid w:val="006A3832"/>
    <w:rsid w:val="006A4C6E"/>
    <w:rsid w:val="006A63B1"/>
    <w:rsid w:val="006A6EAB"/>
    <w:rsid w:val="006B07EC"/>
    <w:rsid w:val="006B75A1"/>
    <w:rsid w:val="006C7069"/>
    <w:rsid w:val="006D3FBA"/>
    <w:rsid w:val="006D68A6"/>
    <w:rsid w:val="006D7AC3"/>
    <w:rsid w:val="0070057B"/>
    <w:rsid w:val="00701B43"/>
    <w:rsid w:val="00702FD2"/>
    <w:rsid w:val="007030DD"/>
    <w:rsid w:val="00703A3A"/>
    <w:rsid w:val="007110EE"/>
    <w:rsid w:val="00720637"/>
    <w:rsid w:val="0072080E"/>
    <w:rsid w:val="00724974"/>
    <w:rsid w:val="007258D4"/>
    <w:rsid w:val="00730DDA"/>
    <w:rsid w:val="00734C4B"/>
    <w:rsid w:val="007352BD"/>
    <w:rsid w:val="00735985"/>
    <w:rsid w:val="007475C9"/>
    <w:rsid w:val="0075157F"/>
    <w:rsid w:val="007516E0"/>
    <w:rsid w:val="00752C5E"/>
    <w:rsid w:val="00755A06"/>
    <w:rsid w:val="007572DA"/>
    <w:rsid w:val="007634C4"/>
    <w:rsid w:val="00763769"/>
    <w:rsid w:val="007707D2"/>
    <w:rsid w:val="00771208"/>
    <w:rsid w:val="00773479"/>
    <w:rsid w:val="00780F91"/>
    <w:rsid w:val="007858CF"/>
    <w:rsid w:val="007877C8"/>
    <w:rsid w:val="00792603"/>
    <w:rsid w:val="0079568E"/>
    <w:rsid w:val="007A080F"/>
    <w:rsid w:val="007A1034"/>
    <w:rsid w:val="007A5219"/>
    <w:rsid w:val="007B2B1E"/>
    <w:rsid w:val="007B55C8"/>
    <w:rsid w:val="007D004D"/>
    <w:rsid w:val="007D7209"/>
    <w:rsid w:val="007E0F60"/>
    <w:rsid w:val="007E4202"/>
    <w:rsid w:val="007E49D4"/>
    <w:rsid w:val="007E7EFC"/>
    <w:rsid w:val="007F7755"/>
    <w:rsid w:val="00800FA9"/>
    <w:rsid w:val="00802618"/>
    <w:rsid w:val="008051BC"/>
    <w:rsid w:val="00807C93"/>
    <w:rsid w:val="008144AE"/>
    <w:rsid w:val="00814917"/>
    <w:rsid w:val="00816FCE"/>
    <w:rsid w:val="008200E7"/>
    <w:rsid w:val="00823391"/>
    <w:rsid w:val="00836804"/>
    <w:rsid w:val="008374B9"/>
    <w:rsid w:val="00841908"/>
    <w:rsid w:val="00842E09"/>
    <w:rsid w:val="008517CF"/>
    <w:rsid w:val="0086360C"/>
    <w:rsid w:val="008636B6"/>
    <w:rsid w:val="00864175"/>
    <w:rsid w:val="00867506"/>
    <w:rsid w:val="00867B6D"/>
    <w:rsid w:val="0087044E"/>
    <w:rsid w:val="008714F6"/>
    <w:rsid w:val="00873E27"/>
    <w:rsid w:val="00875596"/>
    <w:rsid w:val="00880255"/>
    <w:rsid w:val="00880A84"/>
    <w:rsid w:val="0088426D"/>
    <w:rsid w:val="00893A76"/>
    <w:rsid w:val="00893B1E"/>
    <w:rsid w:val="0089635E"/>
    <w:rsid w:val="008967B5"/>
    <w:rsid w:val="00896EDB"/>
    <w:rsid w:val="008A3033"/>
    <w:rsid w:val="008A6DA2"/>
    <w:rsid w:val="008B0269"/>
    <w:rsid w:val="008B0D09"/>
    <w:rsid w:val="008B23B3"/>
    <w:rsid w:val="008B35DE"/>
    <w:rsid w:val="008B36F5"/>
    <w:rsid w:val="008B7E89"/>
    <w:rsid w:val="008C586D"/>
    <w:rsid w:val="008C7364"/>
    <w:rsid w:val="008C7DA9"/>
    <w:rsid w:val="008D38D3"/>
    <w:rsid w:val="008D5412"/>
    <w:rsid w:val="008E2D7D"/>
    <w:rsid w:val="008E3212"/>
    <w:rsid w:val="009049D6"/>
    <w:rsid w:val="009061D7"/>
    <w:rsid w:val="0091369B"/>
    <w:rsid w:val="00913B6A"/>
    <w:rsid w:val="00915E9A"/>
    <w:rsid w:val="0091764D"/>
    <w:rsid w:val="00920700"/>
    <w:rsid w:val="009232D1"/>
    <w:rsid w:val="00925760"/>
    <w:rsid w:val="00925953"/>
    <w:rsid w:val="00926C08"/>
    <w:rsid w:val="00936F96"/>
    <w:rsid w:val="00937514"/>
    <w:rsid w:val="00943874"/>
    <w:rsid w:val="00954665"/>
    <w:rsid w:val="00957B0F"/>
    <w:rsid w:val="00963E52"/>
    <w:rsid w:val="0096440F"/>
    <w:rsid w:val="0096649E"/>
    <w:rsid w:val="00966A3A"/>
    <w:rsid w:val="00966C7F"/>
    <w:rsid w:val="0097373C"/>
    <w:rsid w:val="00973B40"/>
    <w:rsid w:val="009770F2"/>
    <w:rsid w:val="009800E5"/>
    <w:rsid w:val="0098088A"/>
    <w:rsid w:val="00983964"/>
    <w:rsid w:val="009902E1"/>
    <w:rsid w:val="009939A7"/>
    <w:rsid w:val="009950D6"/>
    <w:rsid w:val="0099684C"/>
    <w:rsid w:val="009A101B"/>
    <w:rsid w:val="009A10E6"/>
    <w:rsid w:val="009A25F3"/>
    <w:rsid w:val="009A5A89"/>
    <w:rsid w:val="009B0525"/>
    <w:rsid w:val="009B37C5"/>
    <w:rsid w:val="009C1C93"/>
    <w:rsid w:val="009C3B71"/>
    <w:rsid w:val="009C3CFF"/>
    <w:rsid w:val="009C4861"/>
    <w:rsid w:val="009C6196"/>
    <w:rsid w:val="009C7551"/>
    <w:rsid w:val="009C7FF6"/>
    <w:rsid w:val="009D2AA3"/>
    <w:rsid w:val="009E003F"/>
    <w:rsid w:val="009E04F3"/>
    <w:rsid w:val="009E210B"/>
    <w:rsid w:val="009E4194"/>
    <w:rsid w:val="009E69E3"/>
    <w:rsid w:val="009F5946"/>
    <w:rsid w:val="009F7817"/>
    <w:rsid w:val="00A01737"/>
    <w:rsid w:val="00A01890"/>
    <w:rsid w:val="00A05B44"/>
    <w:rsid w:val="00A07EFB"/>
    <w:rsid w:val="00A10800"/>
    <w:rsid w:val="00A22084"/>
    <w:rsid w:val="00A22570"/>
    <w:rsid w:val="00A232D4"/>
    <w:rsid w:val="00A236AE"/>
    <w:rsid w:val="00A2371A"/>
    <w:rsid w:val="00A2733E"/>
    <w:rsid w:val="00A27D40"/>
    <w:rsid w:val="00A32F7E"/>
    <w:rsid w:val="00A34234"/>
    <w:rsid w:val="00A47146"/>
    <w:rsid w:val="00A47F40"/>
    <w:rsid w:val="00A50BED"/>
    <w:rsid w:val="00A515FD"/>
    <w:rsid w:val="00A53859"/>
    <w:rsid w:val="00A5708F"/>
    <w:rsid w:val="00A57C06"/>
    <w:rsid w:val="00A70CA9"/>
    <w:rsid w:val="00A73880"/>
    <w:rsid w:val="00A7784B"/>
    <w:rsid w:val="00A77996"/>
    <w:rsid w:val="00A81259"/>
    <w:rsid w:val="00A829A4"/>
    <w:rsid w:val="00A83EF6"/>
    <w:rsid w:val="00A877AB"/>
    <w:rsid w:val="00A9038A"/>
    <w:rsid w:val="00A90F05"/>
    <w:rsid w:val="00A90FA1"/>
    <w:rsid w:val="00A9492D"/>
    <w:rsid w:val="00AA0E40"/>
    <w:rsid w:val="00AA3F02"/>
    <w:rsid w:val="00AB38A6"/>
    <w:rsid w:val="00AB49F2"/>
    <w:rsid w:val="00AC0B42"/>
    <w:rsid w:val="00AC455C"/>
    <w:rsid w:val="00AC48A4"/>
    <w:rsid w:val="00AD1CF4"/>
    <w:rsid w:val="00AE2BB4"/>
    <w:rsid w:val="00AE3F68"/>
    <w:rsid w:val="00AF1A14"/>
    <w:rsid w:val="00AF28DF"/>
    <w:rsid w:val="00AF5075"/>
    <w:rsid w:val="00AF56E8"/>
    <w:rsid w:val="00AF6270"/>
    <w:rsid w:val="00AF6F59"/>
    <w:rsid w:val="00AF7CF2"/>
    <w:rsid w:val="00B04421"/>
    <w:rsid w:val="00B04F6B"/>
    <w:rsid w:val="00B10C53"/>
    <w:rsid w:val="00B12277"/>
    <w:rsid w:val="00B138E0"/>
    <w:rsid w:val="00B14036"/>
    <w:rsid w:val="00B1743D"/>
    <w:rsid w:val="00B21F19"/>
    <w:rsid w:val="00B2630C"/>
    <w:rsid w:val="00B35209"/>
    <w:rsid w:val="00B36B2C"/>
    <w:rsid w:val="00B36EF6"/>
    <w:rsid w:val="00B44AED"/>
    <w:rsid w:val="00B541E2"/>
    <w:rsid w:val="00B5455E"/>
    <w:rsid w:val="00B72F0F"/>
    <w:rsid w:val="00B73D57"/>
    <w:rsid w:val="00B7635B"/>
    <w:rsid w:val="00B76DE3"/>
    <w:rsid w:val="00B76E42"/>
    <w:rsid w:val="00B803FE"/>
    <w:rsid w:val="00B82444"/>
    <w:rsid w:val="00B95D43"/>
    <w:rsid w:val="00B9608A"/>
    <w:rsid w:val="00B96F45"/>
    <w:rsid w:val="00B97BA7"/>
    <w:rsid w:val="00BA0209"/>
    <w:rsid w:val="00BB13A0"/>
    <w:rsid w:val="00BB2D7F"/>
    <w:rsid w:val="00BB418A"/>
    <w:rsid w:val="00BB4CE4"/>
    <w:rsid w:val="00BB7066"/>
    <w:rsid w:val="00BB73B0"/>
    <w:rsid w:val="00BC3E28"/>
    <w:rsid w:val="00BC5A87"/>
    <w:rsid w:val="00BD31B1"/>
    <w:rsid w:val="00BD553A"/>
    <w:rsid w:val="00BD6945"/>
    <w:rsid w:val="00BD6EA1"/>
    <w:rsid w:val="00BE2D95"/>
    <w:rsid w:val="00BE3AE2"/>
    <w:rsid w:val="00BF0EE5"/>
    <w:rsid w:val="00BF1641"/>
    <w:rsid w:val="00C02E00"/>
    <w:rsid w:val="00C05834"/>
    <w:rsid w:val="00C06E79"/>
    <w:rsid w:val="00C11728"/>
    <w:rsid w:val="00C12B3D"/>
    <w:rsid w:val="00C2193A"/>
    <w:rsid w:val="00C231BA"/>
    <w:rsid w:val="00C2609B"/>
    <w:rsid w:val="00C320CE"/>
    <w:rsid w:val="00C36FD0"/>
    <w:rsid w:val="00C37878"/>
    <w:rsid w:val="00C4044A"/>
    <w:rsid w:val="00C41ADE"/>
    <w:rsid w:val="00C422EA"/>
    <w:rsid w:val="00C46125"/>
    <w:rsid w:val="00C47172"/>
    <w:rsid w:val="00C50059"/>
    <w:rsid w:val="00C52B4C"/>
    <w:rsid w:val="00C60439"/>
    <w:rsid w:val="00C611D3"/>
    <w:rsid w:val="00C6297A"/>
    <w:rsid w:val="00C66160"/>
    <w:rsid w:val="00C752F5"/>
    <w:rsid w:val="00C77840"/>
    <w:rsid w:val="00C7788C"/>
    <w:rsid w:val="00C77B6D"/>
    <w:rsid w:val="00C84B2A"/>
    <w:rsid w:val="00C84D85"/>
    <w:rsid w:val="00C85AE3"/>
    <w:rsid w:val="00C925A6"/>
    <w:rsid w:val="00C96C1B"/>
    <w:rsid w:val="00C97F08"/>
    <w:rsid w:val="00CA0CBB"/>
    <w:rsid w:val="00CA367A"/>
    <w:rsid w:val="00CA4C6A"/>
    <w:rsid w:val="00CB2AA6"/>
    <w:rsid w:val="00CB4B12"/>
    <w:rsid w:val="00CB6DB6"/>
    <w:rsid w:val="00CC0C66"/>
    <w:rsid w:val="00CC1D0E"/>
    <w:rsid w:val="00CC283C"/>
    <w:rsid w:val="00CC6652"/>
    <w:rsid w:val="00CC73F7"/>
    <w:rsid w:val="00CD1239"/>
    <w:rsid w:val="00CD1DE2"/>
    <w:rsid w:val="00CD4998"/>
    <w:rsid w:val="00CE0026"/>
    <w:rsid w:val="00CE0E05"/>
    <w:rsid w:val="00CE329F"/>
    <w:rsid w:val="00CE3C5B"/>
    <w:rsid w:val="00CE7ADD"/>
    <w:rsid w:val="00CF2588"/>
    <w:rsid w:val="00CF5BCE"/>
    <w:rsid w:val="00D02B89"/>
    <w:rsid w:val="00D04481"/>
    <w:rsid w:val="00D06AE7"/>
    <w:rsid w:val="00D0782B"/>
    <w:rsid w:val="00D07B1F"/>
    <w:rsid w:val="00D115EC"/>
    <w:rsid w:val="00D12155"/>
    <w:rsid w:val="00D121AB"/>
    <w:rsid w:val="00D13F9E"/>
    <w:rsid w:val="00D16D93"/>
    <w:rsid w:val="00D17DB6"/>
    <w:rsid w:val="00D20002"/>
    <w:rsid w:val="00D31AF6"/>
    <w:rsid w:val="00D33D9F"/>
    <w:rsid w:val="00D40C6B"/>
    <w:rsid w:val="00D40CE2"/>
    <w:rsid w:val="00D418D6"/>
    <w:rsid w:val="00D43392"/>
    <w:rsid w:val="00D5170F"/>
    <w:rsid w:val="00D528BA"/>
    <w:rsid w:val="00D54EC4"/>
    <w:rsid w:val="00D60456"/>
    <w:rsid w:val="00D60FE3"/>
    <w:rsid w:val="00D61696"/>
    <w:rsid w:val="00D654B8"/>
    <w:rsid w:val="00D67D5C"/>
    <w:rsid w:val="00D71EB7"/>
    <w:rsid w:val="00D73E26"/>
    <w:rsid w:val="00D85105"/>
    <w:rsid w:val="00D909F6"/>
    <w:rsid w:val="00D91DDE"/>
    <w:rsid w:val="00D9301D"/>
    <w:rsid w:val="00D93A55"/>
    <w:rsid w:val="00DA048D"/>
    <w:rsid w:val="00DA1A9A"/>
    <w:rsid w:val="00DB0C85"/>
    <w:rsid w:val="00DB0D4C"/>
    <w:rsid w:val="00DB0D7F"/>
    <w:rsid w:val="00DB505E"/>
    <w:rsid w:val="00DB6F72"/>
    <w:rsid w:val="00DB7B50"/>
    <w:rsid w:val="00DC3FBF"/>
    <w:rsid w:val="00DC7604"/>
    <w:rsid w:val="00DC7CCE"/>
    <w:rsid w:val="00DD0802"/>
    <w:rsid w:val="00DD0A33"/>
    <w:rsid w:val="00DD493A"/>
    <w:rsid w:val="00DD54C0"/>
    <w:rsid w:val="00DD649C"/>
    <w:rsid w:val="00DE0D5D"/>
    <w:rsid w:val="00DE476D"/>
    <w:rsid w:val="00DE67FA"/>
    <w:rsid w:val="00DF0ED7"/>
    <w:rsid w:val="00DF23E0"/>
    <w:rsid w:val="00DF2665"/>
    <w:rsid w:val="00DF354A"/>
    <w:rsid w:val="00DF4959"/>
    <w:rsid w:val="00DF6133"/>
    <w:rsid w:val="00E01012"/>
    <w:rsid w:val="00E01729"/>
    <w:rsid w:val="00E043B4"/>
    <w:rsid w:val="00E04A6A"/>
    <w:rsid w:val="00E12A6C"/>
    <w:rsid w:val="00E143BC"/>
    <w:rsid w:val="00E1542D"/>
    <w:rsid w:val="00E161AC"/>
    <w:rsid w:val="00E170FE"/>
    <w:rsid w:val="00E35B43"/>
    <w:rsid w:val="00E35EFB"/>
    <w:rsid w:val="00E461A6"/>
    <w:rsid w:val="00E50941"/>
    <w:rsid w:val="00E52C60"/>
    <w:rsid w:val="00E52C79"/>
    <w:rsid w:val="00E55AE3"/>
    <w:rsid w:val="00E57C34"/>
    <w:rsid w:val="00E63326"/>
    <w:rsid w:val="00E67AEA"/>
    <w:rsid w:val="00E7304B"/>
    <w:rsid w:val="00E75379"/>
    <w:rsid w:val="00E75B96"/>
    <w:rsid w:val="00E830A4"/>
    <w:rsid w:val="00E84822"/>
    <w:rsid w:val="00E84B9C"/>
    <w:rsid w:val="00E85207"/>
    <w:rsid w:val="00E921DD"/>
    <w:rsid w:val="00E92DB1"/>
    <w:rsid w:val="00E941F3"/>
    <w:rsid w:val="00E94D3C"/>
    <w:rsid w:val="00EA0849"/>
    <w:rsid w:val="00EA1311"/>
    <w:rsid w:val="00EA43C1"/>
    <w:rsid w:val="00EA5A28"/>
    <w:rsid w:val="00EB56CA"/>
    <w:rsid w:val="00EC07AC"/>
    <w:rsid w:val="00EC21DB"/>
    <w:rsid w:val="00EC28C6"/>
    <w:rsid w:val="00EC33FF"/>
    <w:rsid w:val="00EC5521"/>
    <w:rsid w:val="00EC7A9E"/>
    <w:rsid w:val="00ED0294"/>
    <w:rsid w:val="00ED3F6C"/>
    <w:rsid w:val="00ED566F"/>
    <w:rsid w:val="00EE16AA"/>
    <w:rsid w:val="00EE357C"/>
    <w:rsid w:val="00EE59BE"/>
    <w:rsid w:val="00EF218D"/>
    <w:rsid w:val="00EF2543"/>
    <w:rsid w:val="00F050AE"/>
    <w:rsid w:val="00F05885"/>
    <w:rsid w:val="00F06749"/>
    <w:rsid w:val="00F0742B"/>
    <w:rsid w:val="00F13F3A"/>
    <w:rsid w:val="00F14D7D"/>
    <w:rsid w:val="00F17923"/>
    <w:rsid w:val="00F215AB"/>
    <w:rsid w:val="00F22F99"/>
    <w:rsid w:val="00F23C2A"/>
    <w:rsid w:val="00F259EB"/>
    <w:rsid w:val="00F304DF"/>
    <w:rsid w:val="00F30BDA"/>
    <w:rsid w:val="00F328D7"/>
    <w:rsid w:val="00F33EEA"/>
    <w:rsid w:val="00F34B30"/>
    <w:rsid w:val="00F36F35"/>
    <w:rsid w:val="00F4278E"/>
    <w:rsid w:val="00F47486"/>
    <w:rsid w:val="00F47D1B"/>
    <w:rsid w:val="00F47EA2"/>
    <w:rsid w:val="00F51EF2"/>
    <w:rsid w:val="00F57A9F"/>
    <w:rsid w:val="00F6053B"/>
    <w:rsid w:val="00F6089F"/>
    <w:rsid w:val="00F65D7C"/>
    <w:rsid w:val="00F717EC"/>
    <w:rsid w:val="00F737AF"/>
    <w:rsid w:val="00F767A4"/>
    <w:rsid w:val="00F768BB"/>
    <w:rsid w:val="00F824D5"/>
    <w:rsid w:val="00F86E33"/>
    <w:rsid w:val="00F90695"/>
    <w:rsid w:val="00F92B04"/>
    <w:rsid w:val="00F94670"/>
    <w:rsid w:val="00F958AA"/>
    <w:rsid w:val="00FA26D0"/>
    <w:rsid w:val="00FA52ED"/>
    <w:rsid w:val="00FA6317"/>
    <w:rsid w:val="00FB2FC7"/>
    <w:rsid w:val="00FB5C77"/>
    <w:rsid w:val="00FB67D2"/>
    <w:rsid w:val="00FB686D"/>
    <w:rsid w:val="00FB6D21"/>
    <w:rsid w:val="00FC1DAB"/>
    <w:rsid w:val="00FC2CEF"/>
    <w:rsid w:val="00FC4F03"/>
    <w:rsid w:val="00FC5FE2"/>
    <w:rsid w:val="00FD0656"/>
    <w:rsid w:val="00FE063A"/>
    <w:rsid w:val="00FE78C2"/>
    <w:rsid w:val="00FF02D8"/>
    <w:rsid w:val="00FF5A6F"/>
    <w:rsid w:val="25E682ED"/>
    <w:rsid w:val="281B864D"/>
    <w:rsid w:val="2FC54AA6"/>
    <w:rsid w:val="45583461"/>
    <w:rsid w:val="594A7045"/>
    <w:rsid w:val="5FBBA187"/>
    <w:rsid w:val="692E738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46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ＭＳ Ｐ明朝" w:eastAsiaTheme="minorEastAsia" w:hAnsi="ＭＳ Ｐ明朝" w:cs="Times New Roman"/>
        <w:lang w:val="en-US" w:eastAsia="ja-JP"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F2543"/>
    <w:pPr>
      <w:widowControl w:val="0"/>
    </w:pPr>
    <w:rPr>
      <w:kern w:val="2"/>
      <w:sz w:val="21"/>
      <w:szCs w:val="22"/>
    </w:rPr>
  </w:style>
  <w:style w:type="paragraph" w:styleId="1">
    <w:name w:val="heading 1"/>
    <w:basedOn w:val="a"/>
    <w:next w:val="a0"/>
    <w:link w:val="10"/>
    <w:uiPriority w:val="9"/>
    <w:qFormat/>
    <w:rsid w:val="007030DD"/>
    <w:pPr>
      <w:outlineLvl w:val="0"/>
    </w:pPr>
    <w:rPr>
      <w:rFonts w:ascii="ＭＳ Ｐゴシック" w:eastAsia="ＭＳ Ｐゴシック"/>
      <w:kern w:val="0"/>
      <w:sz w:val="28"/>
      <w:szCs w:val="20"/>
    </w:rPr>
  </w:style>
  <w:style w:type="paragraph" w:styleId="2">
    <w:name w:val="heading 2"/>
    <w:basedOn w:val="1"/>
    <w:next w:val="a1"/>
    <w:link w:val="20"/>
    <w:uiPriority w:val="9"/>
    <w:unhideWhenUsed/>
    <w:qFormat/>
    <w:rsid w:val="007030DD"/>
    <w:pPr>
      <w:ind w:leftChars="100" w:left="100"/>
      <w:outlineLvl w:val="1"/>
    </w:pPr>
    <w:rPr>
      <w:rFonts w:hAnsi="ＭＳ Ｐゴシック"/>
      <w:sz w:val="24"/>
      <w:szCs w:val="21"/>
    </w:rPr>
  </w:style>
  <w:style w:type="paragraph" w:styleId="3">
    <w:name w:val="heading 3"/>
    <w:basedOn w:val="2"/>
    <w:next w:val="a"/>
    <w:link w:val="30"/>
    <w:uiPriority w:val="9"/>
    <w:unhideWhenUsed/>
    <w:qFormat/>
    <w:rsid w:val="002F0C97"/>
    <w:pPr>
      <w:ind w:leftChars="200" w:left="200"/>
      <w:outlineLvl w:val="2"/>
    </w:pPr>
  </w:style>
  <w:style w:type="paragraph" w:styleId="4">
    <w:name w:val="heading 4"/>
    <w:basedOn w:val="a"/>
    <w:next w:val="a"/>
    <w:link w:val="40"/>
    <w:uiPriority w:val="9"/>
    <w:unhideWhenUsed/>
    <w:qFormat/>
    <w:rsid w:val="00C925A6"/>
    <w:pPr>
      <w:keepNext/>
      <w:ind w:leftChars="400" w:left="400"/>
      <w:outlineLvl w:val="3"/>
    </w:pPr>
    <w:rPr>
      <w:b/>
      <w:bCs/>
    </w:rPr>
  </w:style>
  <w:style w:type="paragraph" w:styleId="5">
    <w:name w:val="heading 5"/>
    <w:basedOn w:val="a"/>
    <w:next w:val="a"/>
    <w:link w:val="50"/>
    <w:uiPriority w:val="9"/>
    <w:unhideWhenUsed/>
    <w:qFormat/>
    <w:rsid w:val="00AE3F68"/>
    <w:pPr>
      <w:keepNext/>
      <w:spacing w:line="360" w:lineRule="auto"/>
      <w:ind w:leftChars="100" w:left="170" w:rightChars="100" w:right="100"/>
      <w:outlineLvl w:val="4"/>
    </w:pPr>
    <w:rPr>
      <w:rFonts w:asciiTheme="majorHAnsi" w:eastAsia="ＭＳ Ｐゴシック" w:hAnsiTheme="majorHAnsi" w:cstheme="majorBidi"/>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見出し１の本文"/>
    <w:basedOn w:val="a"/>
    <w:qFormat/>
    <w:rsid w:val="00E1542D"/>
    <w:pPr>
      <w:spacing w:line="320" w:lineRule="exact"/>
      <w:ind w:leftChars="67" w:left="141" w:firstLineChars="67" w:firstLine="141"/>
    </w:pPr>
    <w:rPr>
      <w:szCs w:val="21"/>
    </w:rPr>
  </w:style>
  <w:style w:type="character" w:customStyle="1" w:styleId="10">
    <w:name w:val="見出し 1 (文字)"/>
    <w:link w:val="1"/>
    <w:uiPriority w:val="9"/>
    <w:rsid w:val="007030DD"/>
    <w:rPr>
      <w:rFonts w:ascii="ＭＳ Ｐゴシック" w:eastAsia="ＭＳ Ｐゴシック"/>
      <w:sz w:val="28"/>
    </w:rPr>
  </w:style>
  <w:style w:type="paragraph" w:customStyle="1" w:styleId="a1">
    <w:name w:val="見出し２の本文"/>
    <w:basedOn w:val="a0"/>
    <w:qFormat/>
    <w:rsid w:val="00FF02D8"/>
    <w:pPr>
      <w:spacing w:line="240" w:lineRule="auto"/>
      <w:ind w:leftChars="200" w:left="200" w:firstLineChars="100" w:firstLine="100"/>
    </w:pPr>
    <w:rPr>
      <w:rFonts w:ascii="ＭＳ Ｐゴシック" w:eastAsia="ＭＳ Ｐゴシック" w:cs="ＭＳ 明朝"/>
    </w:rPr>
  </w:style>
  <w:style w:type="character" w:customStyle="1" w:styleId="20">
    <w:name w:val="見出し 2 (文字)"/>
    <w:link w:val="2"/>
    <w:uiPriority w:val="9"/>
    <w:rsid w:val="007030DD"/>
    <w:rPr>
      <w:rFonts w:ascii="ＭＳ Ｐゴシック" w:eastAsia="ＭＳ Ｐゴシック" w:hAnsi="ＭＳ Ｐゴシック"/>
      <w:sz w:val="24"/>
      <w:szCs w:val="21"/>
    </w:rPr>
  </w:style>
  <w:style w:type="character" w:customStyle="1" w:styleId="30">
    <w:name w:val="見出し 3 (文字)"/>
    <w:link w:val="3"/>
    <w:uiPriority w:val="9"/>
    <w:rsid w:val="002F0C97"/>
    <w:rPr>
      <w:rFonts w:ascii="ＭＳ Ｐゴシック" w:eastAsia="ＭＳ Ｐゴシック" w:hAnsi="ＭＳ Ｐゴシック"/>
      <w:sz w:val="24"/>
      <w:szCs w:val="21"/>
    </w:rPr>
  </w:style>
  <w:style w:type="character" w:styleId="a5">
    <w:name w:val="annotation reference"/>
    <w:uiPriority w:val="99"/>
    <w:semiHidden/>
    <w:unhideWhenUsed/>
    <w:rsid w:val="007D7209"/>
    <w:rPr>
      <w:sz w:val="18"/>
      <w:szCs w:val="18"/>
    </w:rPr>
  </w:style>
  <w:style w:type="paragraph" w:styleId="a6">
    <w:name w:val="annotation text"/>
    <w:basedOn w:val="a"/>
    <w:link w:val="a7"/>
    <w:uiPriority w:val="99"/>
    <w:semiHidden/>
    <w:unhideWhenUsed/>
    <w:rsid w:val="007D7209"/>
  </w:style>
  <w:style w:type="character" w:customStyle="1" w:styleId="a7">
    <w:name w:val="コメント文字列 (文字)"/>
    <w:basedOn w:val="a2"/>
    <w:link w:val="a6"/>
    <w:uiPriority w:val="99"/>
    <w:semiHidden/>
    <w:rsid w:val="007D7209"/>
  </w:style>
  <w:style w:type="paragraph" w:styleId="a8">
    <w:name w:val="annotation subject"/>
    <w:basedOn w:val="a6"/>
    <w:next w:val="a6"/>
    <w:link w:val="a9"/>
    <w:uiPriority w:val="99"/>
    <w:semiHidden/>
    <w:unhideWhenUsed/>
    <w:rsid w:val="007D7209"/>
    <w:rPr>
      <w:b/>
      <w:bCs/>
      <w:kern w:val="0"/>
      <w:sz w:val="20"/>
      <w:szCs w:val="20"/>
    </w:rPr>
  </w:style>
  <w:style w:type="character" w:customStyle="1" w:styleId="a9">
    <w:name w:val="コメント内容 (文字)"/>
    <w:link w:val="a8"/>
    <w:uiPriority w:val="99"/>
    <w:semiHidden/>
    <w:rsid w:val="007D7209"/>
    <w:rPr>
      <w:b/>
      <w:bCs/>
    </w:rPr>
  </w:style>
  <w:style w:type="paragraph" w:styleId="aa">
    <w:name w:val="Balloon Text"/>
    <w:basedOn w:val="a"/>
    <w:link w:val="ab"/>
    <w:uiPriority w:val="99"/>
    <w:semiHidden/>
    <w:unhideWhenUsed/>
    <w:rsid w:val="007D7209"/>
    <w:rPr>
      <w:rFonts w:ascii="Arial" w:eastAsia="ＭＳ ゴシック" w:hAnsi="Arial"/>
      <w:kern w:val="0"/>
      <w:sz w:val="18"/>
      <w:szCs w:val="18"/>
    </w:rPr>
  </w:style>
  <w:style w:type="character" w:customStyle="1" w:styleId="ab">
    <w:name w:val="吹き出し (文字)"/>
    <w:link w:val="aa"/>
    <w:uiPriority w:val="99"/>
    <w:semiHidden/>
    <w:rsid w:val="007D7209"/>
    <w:rPr>
      <w:rFonts w:ascii="Arial" w:eastAsia="ＭＳ ゴシック" w:hAnsi="Arial" w:cs="Times New Roman"/>
      <w:sz w:val="18"/>
      <w:szCs w:val="18"/>
    </w:rPr>
  </w:style>
  <w:style w:type="paragraph" w:styleId="ac">
    <w:name w:val="header"/>
    <w:basedOn w:val="a"/>
    <w:link w:val="ad"/>
    <w:uiPriority w:val="99"/>
    <w:unhideWhenUsed/>
    <w:rsid w:val="00477945"/>
    <w:pPr>
      <w:tabs>
        <w:tab w:val="center" w:pos="4252"/>
        <w:tab w:val="right" w:pos="8504"/>
      </w:tabs>
      <w:snapToGrid w:val="0"/>
    </w:pPr>
  </w:style>
  <w:style w:type="character" w:customStyle="1" w:styleId="ad">
    <w:name w:val="ヘッダー (文字)"/>
    <w:link w:val="ac"/>
    <w:uiPriority w:val="99"/>
    <w:rsid w:val="00477945"/>
    <w:rPr>
      <w:kern w:val="2"/>
      <w:sz w:val="21"/>
      <w:szCs w:val="22"/>
    </w:rPr>
  </w:style>
  <w:style w:type="paragraph" w:styleId="ae">
    <w:name w:val="footer"/>
    <w:basedOn w:val="a"/>
    <w:link w:val="af"/>
    <w:unhideWhenUsed/>
    <w:rsid w:val="00477945"/>
    <w:pPr>
      <w:tabs>
        <w:tab w:val="center" w:pos="4252"/>
        <w:tab w:val="right" w:pos="8504"/>
      </w:tabs>
      <w:snapToGrid w:val="0"/>
    </w:pPr>
  </w:style>
  <w:style w:type="character" w:customStyle="1" w:styleId="af">
    <w:name w:val="フッター (文字)"/>
    <w:link w:val="ae"/>
    <w:uiPriority w:val="99"/>
    <w:rsid w:val="00477945"/>
    <w:rPr>
      <w:kern w:val="2"/>
      <w:sz w:val="21"/>
      <w:szCs w:val="22"/>
    </w:rPr>
  </w:style>
  <w:style w:type="table" w:styleId="af0">
    <w:name w:val="Table Grid"/>
    <w:basedOn w:val="a3"/>
    <w:uiPriority w:val="59"/>
    <w:rsid w:val="00451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見出し３の本文"/>
    <w:basedOn w:val="a1"/>
    <w:qFormat/>
    <w:rsid w:val="00FF02D8"/>
    <w:pPr>
      <w:ind w:leftChars="300" w:left="300"/>
    </w:pPr>
  </w:style>
  <w:style w:type="paragraph" w:styleId="11">
    <w:name w:val="toc 1"/>
    <w:basedOn w:val="a"/>
    <w:next w:val="a"/>
    <w:autoRedefine/>
    <w:uiPriority w:val="39"/>
    <w:unhideWhenUsed/>
    <w:rsid w:val="005758CC"/>
    <w:pPr>
      <w:tabs>
        <w:tab w:val="right" w:leader="dot" w:pos="9356"/>
      </w:tabs>
      <w:jc w:val="center"/>
    </w:pPr>
  </w:style>
  <w:style w:type="paragraph" w:styleId="21">
    <w:name w:val="toc 2"/>
    <w:basedOn w:val="a"/>
    <w:next w:val="a"/>
    <w:autoRedefine/>
    <w:uiPriority w:val="39"/>
    <w:unhideWhenUsed/>
    <w:rsid w:val="00612443"/>
    <w:pPr>
      <w:ind w:leftChars="100" w:left="210"/>
    </w:pPr>
  </w:style>
  <w:style w:type="paragraph" w:styleId="31">
    <w:name w:val="toc 3"/>
    <w:basedOn w:val="a"/>
    <w:next w:val="a"/>
    <w:autoRedefine/>
    <w:uiPriority w:val="39"/>
    <w:unhideWhenUsed/>
    <w:rsid w:val="00612443"/>
    <w:pPr>
      <w:ind w:leftChars="200" w:left="420"/>
    </w:pPr>
  </w:style>
  <w:style w:type="character" w:styleId="af2">
    <w:name w:val="Hyperlink"/>
    <w:uiPriority w:val="99"/>
    <w:unhideWhenUsed/>
    <w:rsid w:val="00612443"/>
    <w:rPr>
      <w:color w:val="0000FF"/>
      <w:u w:val="single"/>
    </w:rPr>
  </w:style>
  <w:style w:type="paragraph" w:styleId="af3">
    <w:name w:val="Date"/>
    <w:basedOn w:val="a"/>
    <w:next w:val="a"/>
    <w:link w:val="af4"/>
    <w:uiPriority w:val="99"/>
    <w:semiHidden/>
    <w:unhideWhenUsed/>
    <w:rsid w:val="00C02E00"/>
  </w:style>
  <w:style w:type="character" w:customStyle="1" w:styleId="af4">
    <w:name w:val="日付 (文字)"/>
    <w:link w:val="af3"/>
    <w:uiPriority w:val="99"/>
    <w:semiHidden/>
    <w:rsid w:val="00C02E00"/>
    <w:rPr>
      <w:kern w:val="2"/>
      <w:sz w:val="21"/>
      <w:szCs w:val="22"/>
    </w:rPr>
  </w:style>
  <w:style w:type="paragraph" w:styleId="af5">
    <w:name w:val="caption"/>
    <w:basedOn w:val="a"/>
    <w:next w:val="a"/>
    <w:uiPriority w:val="35"/>
    <w:unhideWhenUsed/>
    <w:qFormat/>
    <w:rsid w:val="00D20002"/>
    <w:pPr>
      <w:jc w:val="center"/>
    </w:pPr>
    <w:rPr>
      <w:rFonts w:ascii="ＭＳ Ｐゴシック" w:eastAsia="ＭＳ Ｐゴシック"/>
      <w:bCs/>
      <w:sz w:val="24"/>
      <w:szCs w:val="21"/>
      <w:u w:val="single"/>
    </w:rPr>
  </w:style>
  <w:style w:type="paragraph" w:styleId="af6">
    <w:name w:val="Revision"/>
    <w:hidden/>
    <w:uiPriority w:val="99"/>
    <w:semiHidden/>
    <w:rsid w:val="00390989"/>
    <w:rPr>
      <w:kern w:val="2"/>
      <w:sz w:val="21"/>
      <w:szCs w:val="22"/>
    </w:rPr>
  </w:style>
  <w:style w:type="paragraph" w:styleId="41">
    <w:name w:val="toc 4"/>
    <w:basedOn w:val="a"/>
    <w:next w:val="a"/>
    <w:autoRedefine/>
    <w:uiPriority w:val="39"/>
    <w:unhideWhenUsed/>
    <w:rsid w:val="003023D2"/>
    <w:pPr>
      <w:ind w:leftChars="300" w:left="630"/>
      <w:jc w:val="both"/>
    </w:pPr>
    <w:rPr>
      <w:rFonts w:asciiTheme="minorHAnsi" w:hAnsiTheme="minorHAnsi" w:cstheme="minorBidi"/>
    </w:rPr>
  </w:style>
  <w:style w:type="paragraph" w:styleId="51">
    <w:name w:val="toc 5"/>
    <w:basedOn w:val="a"/>
    <w:next w:val="a"/>
    <w:autoRedefine/>
    <w:uiPriority w:val="39"/>
    <w:unhideWhenUsed/>
    <w:rsid w:val="003023D2"/>
    <w:pPr>
      <w:ind w:leftChars="400" w:left="840"/>
      <w:jc w:val="both"/>
    </w:pPr>
    <w:rPr>
      <w:rFonts w:asciiTheme="minorHAnsi" w:hAnsiTheme="minorHAnsi" w:cstheme="minorBidi"/>
    </w:rPr>
  </w:style>
  <w:style w:type="paragraph" w:styleId="6">
    <w:name w:val="toc 6"/>
    <w:basedOn w:val="a"/>
    <w:next w:val="a"/>
    <w:autoRedefine/>
    <w:uiPriority w:val="39"/>
    <w:unhideWhenUsed/>
    <w:rsid w:val="003023D2"/>
    <w:pPr>
      <w:ind w:leftChars="500" w:left="1050"/>
      <w:jc w:val="both"/>
    </w:pPr>
    <w:rPr>
      <w:rFonts w:asciiTheme="minorHAnsi" w:hAnsiTheme="minorHAnsi" w:cstheme="minorBidi"/>
    </w:rPr>
  </w:style>
  <w:style w:type="paragraph" w:styleId="7">
    <w:name w:val="toc 7"/>
    <w:basedOn w:val="a"/>
    <w:next w:val="a"/>
    <w:autoRedefine/>
    <w:uiPriority w:val="39"/>
    <w:unhideWhenUsed/>
    <w:rsid w:val="003023D2"/>
    <w:pPr>
      <w:ind w:leftChars="600" w:left="1260"/>
      <w:jc w:val="both"/>
    </w:pPr>
    <w:rPr>
      <w:rFonts w:asciiTheme="minorHAnsi" w:hAnsiTheme="minorHAnsi" w:cstheme="minorBidi"/>
    </w:rPr>
  </w:style>
  <w:style w:type="paragraph" w:styleId="8">
    <w:name w:val="toc 8"/>
    <w:basedOn w:val="a"/>
    <w:next w:val="a"/>
    <w:autoRedefine/>
    <w:uiPriority w:val="39"/>
    <w:unhideWhenUsed/>
    <w:rsid w:val="003023D2"/>
    <w:pPr>
      <w:ind w:leftChars="700" w:left="1470"/>
      <w:jc w:val="both"/>
    </w:pPr>
    <w:rPr>
      <w:rFonts w:asciiTheme="minorHAnsi" w:hAnsiTheme="minorHAnsi" w:cstheme="minorBidi"/>
    </w:rPr>
  </w:style>
  <w:style w:type="paragraph" w:styleId="9">
    <w:name w:val="toc 9"/>
    <w:basedOn w:val="a"/>
    <w:next w:val="a"/>
    <w:autoRedefine/>
    <w:uiPriority w:val="39"/>
    <w:unhideWhenUsed/>
    <w:rsid w:val="003023D2"/>
    <w:pPr>
      <w:ind w:leftChars="800" w:left="1680"/>
      <w:jc w:val="both"/>
    </w:pPr>
    <w:rPr>
      <w:rFonts w:asciiTheme="minorHAnsi" w:hAnsiTheme="minorHAnsi" w:cstheme="minorBidi"/>
    </w:rPr>
  </w:style>
  <w:style w:type="paragraph" w:styleId="af7">
    <w:name w:val="List Paragraph"/>
    <w:basedOn w:val="a"/>
    <w:uiPriority w:val="34"/>
    <w:qFormat/>
    <w:rsid w:val="00A7784B"/>
    <w:pPr>
      <w:ind w:leftChars="400" w:left="840"/>
    </w:pPr>
  </w:style>
  <w:style w:type="character" w:customStyle="1" w:styleId="40">
    <w:name w:val="見出し 4 (文字)"/>
    <w:basedOn w:val="a2"/>
    <w:link w:val="4"/>
    <w:uiPriority w:val="9"/>
    <w:rsid w:val="00C925A6"/>
    <w:rPr>
      <w:b/>
      <w:bCs/>
      <w:kern w:val="2"/>
      <w:sz w:val="21"/>
      <w:szCs w:val="22"/>
    </w:rPr>
  </w:style>
  <w:style w:type="character" w:customStyle="1" w:styleId="50">
    <w:name w:val="見出し 5 (文字)"/>
    <w:basedOn w:val="a2"/>
    <w:link w:val="5"/>
    <w:uiPriority w:val="9"/>
    <w:rsid w:val="00AE3F68"/>
    <w:rPr>
      <w:rFonts w:asciiTheme="majorHAnsi" w:eastAsia="ＭＳ Ｐゴシック" w:hAnsiTheme="majorHAnsi" w:cstheme="majorBidi"/>
      <w:kern w:val="2"/>
      <w:sz w:val="24"/>
      <w:szCs w:val="22"/>
    </w:rPr>
  </w:style>
  <w:style w:type="paragraph" w:styleId="af8">
    <w:name w:val="Closing"/>
    <w:basedOn w:val="a"/>
    <w:link w:val="af9"/>
    <w:uiPriority w:val="99"/>
    <w:semiHidden/>
    <w:unhideWhenUsed/>
    <w:rsid w:val="00E57C34"/>
    <w:pPr>
      <w:jc w:val="right"/>
    </w:pPr>
  </w:style>
  <w:style w:type="character" w:customStyle="1" w:styleId="af9">
    <w:name w:val="結語 (文字)"/>
    <w:basedOn w:val="a2"/>
    <w:link w:val="af8"/>
    <w:uiPriority w:val="99"/>
    <w:semiHidden/>
    <w:rsid w:val="00E57C34"/>
    <w:rPr>
      <w:kern w:val="2"/>
      <w:sz w:val="21"/>
      <w:szCs w:val="22"/>
    </w:rPr>
  </w:style>
  <w:style w:type="paragraph" w:styleId="afa">
    <w:name w:val="List Bullet"/>
    <w:basedOn w:val="a"/>
    <w:uiPriority w:val="99"/>
    <w:unhideWhenUsed/>
    <w:rsid w:val="003802B1"/>
    <w:pPr>
      <w:ind w:leftChars="100" w:left="250" w:hangingChars="150" w:hanging="150"/>
      <w:contextualSpacing/>
    </w:pPr>
    <w:rPr>
      <w:rFonts w:ascii="ＭＳ Ｐゴシック" w:eastAsia="ＭＳ Ｐゴシック"/>
    </w:rPr>
  </w:style>
  <w:style w:type="paragraph" w:styleId="22">
    <w:name w:val="List Bullet 2"/>
    <w:basedOn w:val="afa"/>
    <w:uiPriority w:val="99"/>
    <w:unhideWhenUsed/>
    <w:rsid w:val="001950DA"/>
    <w:pPr>
      <w:ind w:leftChars="200" w:left="200"/>
    </w:pPr>
  </w:style>
  <w:style w:type="paragraph" w:styleId="32">
    <w:name w:val="List Bullet 3"/>
    <w:basedOn w:val="22"/>
    <w:uiPriority w:val="99"/>
    <w:unhideWhenUsed/>
    <w:rsid w:val="001950DA"/>
    <w:pPr>
      <w:ind w:leftChars="300" w:left="300"/>
    </w:pPr>
  </w:style>
  <w:style w:type="paragraph" w:styleId="33">
    <w:name w:val="List Continue 3"/>
    <w:basedOn w:val="a"/>
    <w:uiPriority w:val="99"/>
    <w:unhideWhenUsed/>
    <w:rsid w:val="007F7755"/>
    <w:pPr>
      <w:ind w:leftChars="450" w:left="450" w:firstLineChars="100" w:firstLine="100"/>
      <w:contextualSpacing/>
    </w:pPr>
    <w:rPr>
      <w:rFonts w:ascii="ＭＳ Ｐゴシック" w:eastAsia="ＭＳ Ｐゴシック"/>
    </w:rPr>
  </w:style>
  <w:style w:type="paragraph" w:styleId="42">
    <w:name w:val="List Bullet 4"/>
    <w:basedOn w:val="32"/>
    <w:uiPriority w:val="99"/>
    <w:unhideWhenUsed/>
    <w:rsid w:val="00203849"/>
    <w:pPr>
      <w:ind w:leftChars="400" w:left="400"/>
    </w:pPr>
  </w:style>
  <w:style w:type="paragraph" w:styleId="43">
    <w:name w:val="List Continue 4"/>
    <w:basedOn w:val="33"/>
    <w:uiPriority w:val="99"/>
    <w:unhideWhenUsed/>
    <w:rsid w:val="00203849"/>
    <w:pPr>
      <w:ind w:leftChars="550" w:left="550"/>
    </w:pPr>
  </w:style>
  <w:style w:type="paragraph" w:styleId="52">
    <w:name w:val="List Bullet 5"/>
    <w:basedOn w:val="42"/>
    <w:uiPriority w:val="99"/>
    <w:unhideWhenUsed/>
    <w:rsid w:val="00647C50"/>
    <w:pPr>
      <w:ind w:leftChars="500" w:left="500"/>
    </w:pPr>
  </w:style>
  <w:style w:type="paragraph" w:styleId="53">
    <w:name w:val="List Continue 5"/>
    <w:basedOn w:val="43"/>
    <w:uiPriority w:val="99"/>
    <w:unhideWhenUsed/>
    <w:rsid w:val="00647C50"/>
    <w:pPr>
      <w:ind w:leftChars="650" w:left="650"/>
    </w:pPr>
  </w:style>
  <w:style w:type="paragraph" w:styleId="23">
    <w:name w:val="List Continue 2"/>
    <w:basedOn w:val="a"/>
    <w:uiPriority w:val="99"/>
    <w:unhideWhenUsed/>
    <w:rsid w:val="00647C50"/>
    <w:pPr>
      <w:ind w:leftChars="350" w:left="350" w:firstLineChars="100" w:firstLine="100"/>
      <w:contextualSpacing/>
    </w:pPr>
    <w:rPr>
      <w:rFonts w:ascii="ＭＳ Ｐゴシック" w:eastAsia="ＭＳ Ｐゴシック"/>
    </w:rPr>
  </w:style>
  <w:style w:type="paragraph" w:customStyle="1" w:styleId="Tips">
    <w:name w:val="Tipsタイトル"/>
    <w:basedOn w:val="a"/>
    <w:rsid w:val="00A81259"/>
    <w:pPr>
      <w:ind w:leftChars="300" w:left="300"/>
    </w:pPr>
    <w:rPr>
      <w:rFonts w:ascii="ＭＳ Ｐゴシック" w:eastAsia="ＭＳ Ｐゴシック" w:hAnsi="ＭＳ Ｐゴシック"/>
      <w:b/>
      <w:sz w:val="24"/>
    </w:rPr>
  </w:style>
  <w:style w:type="paragraph" w:customStyle="1" w:styleId="Tips0">
    <w:name w:val="Tips項目"/>
    <w:basedOn w:val="a"/>
    <w:rsid w:val="00CB6DB6"/>
    <w:pPr>
      <w:ind w:leftChars="400" w:left="400"/>
    </w:pPr>
    <w:rPr>
      <w:rFonts w:ascii="ＭＳ Ｐゴシック" w:eastAsia="ＭＳ Ｐゴシック" w:hAnsi="ＭＳ Ｐゴシック"/>
    </w:rPr>
  </w:style>
  <w:style w:type="paragraph" w:customStyle="1" w:styleId="Tips1">
    <w:name w:val="Tips本文"/>
    <w:basedOn w:val="a"/>
    <w:rsid w:val="00CB6DB6"/>
    <w:pPr>
      <w:ind w:leftChars="500" w:left="500" w:firstLineChars="100" w:firstLine="100"/>
    </w:pPr>
    <w:rPr>
      <w:rFonts w:ascii="ＭＳ Ｐゴシック" w:eastAsia="ＭＳ Ｐゴシック" w:hAnsi="ＭＳ Ｐゴシック"/>
    </w:rPr>
  </w:style>
  <w:style w:type="paragraph" w:customStyle="1" w:styleId="Tips2">
    <w:name w:val="Tips参考"/>
    <w:basedOn w:val="a"/>
    <w:rsid w:val="00CB6DB6"/>
    <w:pPr>
      <w:ind w:leftChars="700" w:left="700"/>
    </w:pPr>
    <w:rPr>
      <w:rFonts w:ascii="ＭＳ Ｐゴシック" w:eastAsia="ＭＳ Ｐゴシック" w:hAnsi="ＭＳ Ｐゴシック"/>
    </w:rPr>
  </w:style>
  <w:style w:type="paragraph" w:customStyle="1" w:styleId="Tips3">
    <w:name w:val="Tips参考本文"/>
    <w:basedOn w:val="a"/>
    <w:rsid w:val="00CB6DB6"/>
    <w:pPr>
      <w:ind w:leftChars="800" w:left="900" w:hangingChars="100" w:hanging="100"/>
    </w:pPr>
    <w:rPr>
      <w:rFonts w:ascii="ＭＳ Ｐゴシック" w:eastAsia="ＭＳ Ｐゴシック" w:hAnsi="ＭＳ Ｐゴシック"/>
    </w:rPr>
  </w:style>
  <w:style w:type="paragraph" w:customStyle="1" w:styleId="Tips4">
    <w:name w:val="Tipsタイトル一覧"/>
    <w:basedOn w:val="a"/>
    <w:rsid w:val="00A2733E"/>
    <w:pPr>
      <w:ind w:leftChars="350" w:left="350"/>
    </w:pPr>
    <w:rPr>
      <w:rFonts w:ascii="ＭＳ Ｐゴシック" w:eastAsia="ＭＳ Ｐゴシック" w:hAnsi="ＭＳ Ｐゴシック"/>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ＭＳ Ｐ明朝" w:eastAsiaTheme="minorEastAsia" w:hAnsi="ＭＳ Ｐ明朝" w:cs="Times New Roman"/>
        <w:lang w:val="en-US" w:eastAsia="ja-JP"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F2543"/>
    <w:pPr>
      <w:widowControl w:val="0"/>
    </w:pPr>
    <w:rPr>
      <w:kern w:val="2"/>
      <w:sz w:val="21"/>
      <w:szCs w:val="22"/>
    </w:rPr>
  </w:style>
  <w:style w:type="paragraph" w:styleId="1">
    <w:name w:val="heading 1"/>
    <w:basedOn w:val="a"/>
    <w:next w:val="a0"/>
    <w:link w:val="10"/>
    <w:uiPriority w:val="9"/>
    <w:qFormat/>
    <w:rsid w:val="007030DD"/>
    <w:pPr>
      <w:outlineLvl w:val="0"/>
    </w:pPr>
    <w:rPr>
      <w:rFonts w:ascii="ＭＳ Ｐゴシック" w:eastAsia="ＭＳ Ｐゴシック"/>
      <w:kern w:val="0"/>
      <w:sz w:val="28"/>
      <w:szCs w:val="20"/>
    </w:rPr>
  </w:style>
  <w:style w:type="paragraph" w:styleId="2">
    <w:name w:val="heading 2"/>
    <w:basedOn w:val="1"/>
    <w:next w:val="a1"/>
    <w:link w:val="20"/>
    <w:uiPriority w:val="9"/>
    <w:unhideWhenUsed/>
    <w:qFormat/>
    <w:rsid w:val="007030DD"/>
    <w:pPr>
      <w:ind w:leftChars="100" w:left="100"/>
      <w:outlineLvl w:val="1"/>
    </w:pPr>
    <w:rPr>
      <w:rFonts w:hAnsi="ＭＳ Ｐゴシック"/>
      <w:sz w:val="24"/>
      <w:szCs w:val="21"/>
    </w:rPr>
  </w:style>
  <w:style w:type="paragraph" w:styleId="3">
    <w:name w:val="heading 3"/>
    <w:basedOn w:val="2"/>
    <w:next w:val="a"/>
    <w:link w:val="30"/>
    <w:uiPriority w:val="9"/>
    <w:unhideWhenUsed/>
    <w:qFormat/>
    <w:rsid w:val="002F0C97"/>
    <w:pPr>
      <w:ind w:leftChars="200" w:left="200"/>
      <w:outlineLvl w:val="2"/>
    </w:pPr>
  </w:style>
  <w:style w:type="paragraph" w:styleId="4">
    <w:name w:val="heading 4"/>
    <w:basedOn w:val="a"/>
    <w:next w:val="a"/>
    <w:link w:val="40"/>
    <w:uiPriority w:val="9"/>
    <w:unhideWhenUsed/>
    <w:qFormat/>
    <w:rsid w:val="00C925A6"/>
    <w:pPr>
      <w:keepNext/>
      <w:ind w:leftChars="400" w:left="400"/>
      <w:outlineLvl w:val="3"/>
    </w:pPr>
    <w:rPr>
      <w:b/>
      <w:bCs/>
    </w:rPr>
  </w:style>
  <w:style w:type="paragraph" w:styleId="5">
    <w:name w:val="heading 5"/>
    <w:basedOn w:val="a"/>
    <w:next w:val="a"/>
    <w:link w:val="50"/>
    <w:uiPriority w:val="9"/>
    <w:unhideWhenUsed/>
    <w:qFormat/>
    <w:rsid w:val="00AE3F68"/>
    <w:pPr>
      <w:keepNext/>
      <w:spacing w:line="360" w:lineRule="auto"/>
      <w:ind w:leftChars="100" w:left="170" w:rightChars="100" w:right="100"/>
      <w:outlineLvl w:val="4"/>
    </w:pPr>
    <w:rPr>
      <w:rFonts w:asciiTheme="majorHAnsi" w:eastAsia="ＭＳ Ｐゴシック" w:hAnsiTheme="majorHAnsi" w:cstheme="majorBidi"/>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見出し１の本文"/>
    <w:basedOn w:val="a"/>
    <w:qFormat/>
    <w:rsid w:val="00E1542D"/>
    <w:pPr>
      <w:spacing w:line="320" w:lineRule="exact"/>
      <w:ind w:leftChars="67" w:left="141" w:firstLineChars="67" w:firstLine="141"/>
    </w:pPr>
    <w:rPr>
      <w:szCs w:val="21"/>
    </w:rPr>
  </w:style>
  <w:style w:type="character" w:customStyle="1" w:styleId="10">
    <w:name w:val="見出し 1 (文字)"/>
    <w:link w:val="1"/>
    <w:uiPriority w:val="9"/>
    <w:rsid w:val="007030DD"/>
    <w:rPr>
      <w:rFonts w:ascii="ＭＳ Ｐゴシック" w:eastAsia="ＭＳ Ｐゴシック"/>
      <w:sz w:val="28"/>
    </w:rPr>
  </w:style>
  <w:style w:type="paragraph" w:customStyle="1" w:styleId="a1">
    <w:name w:val="見出し２の本文"/>
    <w:basedOn w:val="a0"/>
    <w:qFormat/>
    <w:rsid w:val="00FF02D8"/>
    <w:pPr>
      <w:spacing w:line="240" w:lineRule="auto"/>
      <w:ind w:leftChars="200" w:left="200" w:firstLineChars="100" w:firstLine="100"/>
    </w:pPr>
    <w:rPr>
      <w:rFonts w:ascii="ＭＳ Ｐゴシック" w:eastAsia="ＭＳ Ｐゴシック" w:cs="ＭＳ 明朝"/>
    </w:rPr>
  </w:style>
  <w:style w:type="character" w:customStyle="1" w:styleId="20">
    <w:name w:val="見出し 2 (文字)"/>
    <w:link w:val="2"/>
    <w:uiPriority w:val="9"/>
    <w:rsid w:val="007030DD"/>
    <w:rPr>
      <w:rFonts w:ascii="ＭＳ Ｐゴシック" w:eastAsia="ＭＳ Ｐゴシック" w:hAnsi="ＭＳ Ｐゴシック"/>
      <w:sz w:val="24"/>
      <w:szCs w:val="21"/>
    </w:rPr>
  </w:style>
  <w:style w:type="character" w:customStyle="1" w:styleId="30">
    <w:name w:val="見出し 3 (文字)"/>
    <w:link w:val="3"/>
    <w:uiPriority w:val="9"/>
    <w:rsid w:val="002F0C97"/>
    <w:rPr>
      <w:rFonts w:ascii="ＭＳ Ｐゴシック" w:eastAsia="ＭＳ Ｐゴシック" w:hAnsi="ＭＳ Ｐゴシック"/>
      <w:sz w:val="24"/>
      <w:szCs w:val="21"/>
    </w:rPr>
  </w:style>
  <w:style w:type="character" w:styleId="a5">
    <w:name w:val="annotation reference"/>
    <w:uiPriority w:val="99"/>
    <w:semiHidden/>
    <w:unhideWhenUsed/>
    <w:rsid w:val="007D7209"/>
    <w:rPr>
      <w:sz w:val="18"/>
      <w:szCs w:val="18"/>
    </w:rPr>
  </w:style>
  <w:style w:type="paragraph" w:styleId="a6">
    <w:name w:val="annotation text"/>
    <w:basedOn w:val="a"/>
    <w:link w:val="a7"/>
    <w:uiPriority w:val="99"/>
    <w:semiHidden/>
    <w:unhideWhenUsed/>
    <w:rsid w:val="007D7209"/>
  </w:style>
  <w:style w:type="character" w:customStyle="1" w:styleId="a7">
    <w:name w:val="コメント文字列 (文字)"/>
    <w:basedOn w:val="a2"/>
    <w:link w:val="a6"/>
    <w:uiPriority w:val="99"/>
    <w:semiHidden/>
    <w:rsid w:val="007D7209"/>
  </w:style>
  <w:style w:type="paragraph" w:styleId="a8">
    <w:name w:val="annotation subject"/>
    <w:basedOn w:val="a6"/>
    <w:next w:val="a6"/>
    <w:link w:val="a9"/>
    <w:uiPriority w:val="99"/>
    <w:semiHidden/>
    <w:unhideWhenUsed/>
    <w:rsid w:val="007D7209"/>
    <w:rPr>
      <w:b/>
      <w:bCs/>
      <w:kern w:val="0"/>
      <w:sz w:val="20"/>
      <w:szCs w:val="20"/>
    </w:rPr>
  </w:style>
  <w:style w:type="character" w:customStyle="1" w:styleId="a9">
    <w:name w:val="コメント内容 (文字)"/>
    <w:link w:val="a8"/>
    <w:uiPriority w:val="99"/>
    <w:semiHidden/>
    <w:rsid w:val="007D7209"/>
    <w:rPr>
      <w:b/>
      <w:bCs/>
    </w:rPr>
  </w:style>
  <w:style w:type="paragraph" w:styleId="aa">
    <w:name w:val="Balloon Text"/>
    <w:basedOn w:val="a"/>
    <w:link w:val="ab"/>
    <w:uiPriority w:val="99"/>
    <w:semiHidden/>
    <w:unhideWhenUsed/>
    <w:rsid w:val="007D7209"/>
    <w:rPr>
      <w:rFonts w:ascii="Arial" w:eastAsia="ＭＳ ゴシック" w:hAnsi="Arial"/>
      <w:kern w:val="0"/>
      <w:sz w:val="18"/>
      <w:szCs w:val="18"/>
    </w:rPr>
  </w:style>
  <w:style w:type="character" w:customStyle="1" w:styleId="ab">
    <w:name w:val="吹き出し (文字)"/>
    <w:link w:val="aa"/>
    <w:uiPriority w:val="99"/>
    <w:semiHidden/>
    <w:rsid w:val="007D7209"/>
    <w:rPr>
      <w:rFonts w:ascii="Arial" w:eastAsia="ＭＳ ゴシック" w:hAnsi="Arial" w:cs="Times New Roman"/>
      <w:sz w:val="18"/>
      <w:szCs w:val="18"/>
    </w:rPr>
  </w:style>
  <w:style w:type="paragraph" w:styleId="ac">
    <w:name w:val="header"/>
    <w:basedOn w:val="a"/>
    <w:link w:val="ad"/>
    <w:uiPriority w:val="99"/>
    <w:unhideWhenUsed/>
    <w:rsid w:val="00477945"/>
    <w:pPr>
      <w:tabs>
        <w:tab w:val="center" w:pos="4252"/>
        <w:tab w:val="right" w:pos="8504"/>
      </w:tabs>
      <w:snapToGrid w:val="0"/>
    </w:pPr>
  </w:style>
  <w:style w:type="character" w:customStyle="1" w:styleId="ad">
    <w:name w:val="ヘッダー (文字)"/>
    <w:link w:val="ac"/>
    <w:uiPriority w:val="99"/>
    <w:rsid w:val="00477945"/>
    <w:rPr>
      <w:kern w:val="2"/>
      <w:sz w:val="21"/>
      <w:szCs w:val="22"/>
    </w:rPr>
  </w:style>
  <w:style w:type="paragraph" w:styleId="ae">
    <w:name w:val="footer"/>
    <w:basedOn w:val="a"/>
    <w:link w:val="af"/>
    <w:unhideWhenUsed/>
    <w:rsid w:val="00477945"/>
    <w:pPr>
      <w:tabs>
        <w:tab w:val="center" w:pos="4252"/>
        <w:tab w:val="right" w:pos="8504"/>
      </w:tabs>
      <w:snapToGrid w:val="0"/>
    </w:pPr>
  </w:style>
  <w:style w:type="character" w:customStyle="1" w:styleId="af">
    <w:name w:val="フッター (文字)"/>
    <w:link w:val="ae"/>
    <w:uiPriority w:val="99"/>
    <w:rsid w:val="00477945"/>
    <w:rPr>
      <w:kern w:val="2"/>
      <w:sz w:val="21"/>
      <w:szCs w:val="22"/>
    </w:rPr>
  </w:style>
  <w:style w:type="table" w:styleId="af0">
    <w:name w:val="Table Grid"/>
    <w:basedOn w:val="a3"/>
    <w:uiPriority w:val="59"/>
    <w:rsid w:val="00451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見出し３の本文"/>
    <w:basedOn w:val="a1"/>
    <w:qFormat/>
    <w:rsid w:val="00FF02D8"/>
    <w:pPr>
      <w:ind w:leftChars="300" w:left="300"/>
    </w:pPr>
  </w:style>
  <w:style w:type="paragraph" w:styleId="11">
    <w:name w:val="toc 1"/>
    <w:basedOn w:val="a"/>
    <w:next w:val="a"/>
    <w:autoRedefine/>
    <w:uiPriority w:val="39"/>
    <w:unhideWhenUsed/>
    <w:rsid w:val="005758CC"/>
    <w:pPr>
      <w:tabs>
        <w:tab w:val="right" w:leader="dot" w:pos="9356"/>
      </w:tabs>
      <w:jc w:val="center"/>
    </w:pPr>
  </w:style>
  <w:style w:type="paragraph" w:styleId="21">
    <w:name w:val="toc 2"/>
    <w:basedOn w:val="a"/>
    <w:next w:val="a"/>
    <w:autoRedefine/>
    <w:uiPriority w:val="39"/>
    <w:unhideWhenUsed/>
    <w:rsid w:val="00612443"/>
    <w:pPr>
      <w:ind w:leftChars="100" w:left="210"/>
    </w:pPr>
  </w:style>
  <w:style w:type="paragraph" w:styleId="31">
    <w:name w:val="toc 3"/>
    <w:basedOn w:val="a"/>
    <w:next w:val="a"/>
    <w:autoRedefine/>
    <w:uiPriority w:val="39"/>
    <w:unhideWhenUsed/>
    <w:rsid w:val="00612443"/>
    <w:pPr>
      <w:ind w:leftChars="200" w:left="420"/>
    </w:pPr>
  </w:style>
  <w:style w:type="character" w:styleId="af2">
    <w:name w:val="Hyperlink"/>
    <w:uiPriority w:val="99"/>
    <w:unhideWhenUsed/>
    <w:rsid w:val="00612443"/>
    <w:rPr>
      <w:color w:val="0000FF"/>
      <w:u w:val="single"/>
    </w:rPr>
  </w:style>
  <w:style w:type="paragraph" w:styleId="af3">
    <w:name w:val="Date"/>
    <w:basedOn w:val="a"/>
    <w:next w:val="a"/>
    <w:link w:val="af4"/>
    <w:uiPriority w:val="99"/>
    <w:semiHidden/>
    <w:unhideWhenUsed/>
    <w:rsid w:val="00C02E00"/>
  </w:style>
  <w:style w:type="character" w:customStyle="1" w:styleId="af4">
    <w:name w:val="日付 (文字)"/>
    <w:link w:val="af3"/>
    <w:uiPriority w:val="99"/>
    <w:semiHidden/>
    <w:rsid w:val="00C02E00"/>
    <w:rPr>
      <w:kern w:val="2"/>
      <w:sz w:val="21"/>
      <w:szCs w:val="22"/>
    </w:rPr>
  </w:style>
  <w:style w:type="paragraph" w:styleId="af5">
    <w:name w:val="caption"/>
    <w:basedOn w:val="a"/>
    <w:next w:val="a"/>
    <w:uiPriority w:val="35"/>
    <w:unhideWhenUsed/>
    <w:qFormat/>
    <w:rsid w:val="00D20002"/>
    <w:pPr>
      <w:jc w:val="center"/>
    </w:pPr>
    <w:rPr>
      <w:rFonts w:ascii="ＭＳ Ｐゴシック" w:eastAsia="ＭＳ Ｐゴシック"/>
      <w:bCs/>
      <w:sz w:val="24"/>
      <w:szCs w:val="21"/>
      <w:u w:val="single"/>
    </w:rPr>
  </w:style>
  <w:style w:type="paragraph" w:styleId="af6">
    <w:name w:val="Revision"/>
    <w:hidden/>
    <w:uiPriority w:val="99"/>
    <w:semiHidden/>
    <w:rsid w:val="00390989"/>
    <w:rPr>
      <w:kern w:val="2"/>
      <w:sz w:val="21"/>
      <w:szCs w:val="22"/>
    </w:rPr>
  </w:style>
  <w:style w:type="paragraph" w:styleId="41">
    <w:name w:val="toc 4"/>
    <w:basedOn w:val="a"/>
    <w:next w:val="a"/>
    <w:autoRedefine/>
    <w:uiPriority w:val="39"/>
    <w:unhideWhenUsed/>
    <w:rsid w:val="003023D2"/>
    <w:pPr>
      <w:ind w:leftChars="300" w:left="630"/>
      <w:jc w:val="both"/>
    </w:pPr>
    <w:rPr>
      <w:rFonts w:asciiTheme="minorHAnsi" w:hAnsiTheme="minorHAnsi" w:cstheme="minorBidi"/>
    </w:rPr>
  </w:style>
  <w:style w:type="paragraph" w:styleId="51">
    <w:name w:val="toc 5"/>
    <w:basedOn w:val="a"/>
    <w:next w:val="a"/>
    <w:autoRedefine/>
    <w:uiPriority w:val="39"/>
    <w:unhideWhenUsed/>
    <w:rsid w:val="003023D2"/>
    <w:pPr>
      <w:ind w:leftChars="400" w:left="840"/>
      <w:jc w:val="both"/>
    </w:pPr>
    <w:rPr>
      <w:rFonts w:asciiTheme="minorHAnsi" w:hAnsiTheme="minorHAnsi" w:cstheme="minorBidi"/>
    </w:rPr>
  </w:style>
  <w:style w:type="paragraph" w:styleId="6">
    <w:name w:val="toc 6"/>
    <w:basedOn w:val="a"/>
    <w:next w:val="a"/>
    <w:autoRedefine/>
    <w:uiPriority w:val="39"/>
    <w:unhideWhenUsed/>
    <w:rsid w:val="003023D2"/>
    <w:pPr>
      <w:ind w:leftChars="500" w:left="1050"/>
      <w:jc w:val="both"/>
    </w:pPr>
    <w:rPr>
      <w:rFonts w:asciiTheme="minorHAnsi" w:hAnsiTheme="minorHAnsi" w:cstheme="minorBidi"/>
    </w:rPr>
  </w:style>
  <w:style w:type="paragraph" w:styleId="7">
    <w:name w:val="toc 7"/>
    <w:basedOn w:val="a"/>
    <w:next w:val="a"/>
    <w:autoRedefine/>
    <w:uiPriority w:val="39"/>
    <w:unhideWhenUsed/>
    <w:rsid w:val="003023D2"/>
    <w:pPr>
      <w:ind w:leftChars="600" w:left="1260"/>
      <w:jc w:val="both"/>
    </w:pPr>
    <w:rPr>
      <w:rFonts w:asciiTheme="minorHAnsi" w:hAnsiTheme="minorHAnsi" w:cstheme="minorBidi"/>
    </w:rPr>
  </w:style>
  <w:style w:type="paragraph" w:styleId="8">
    <w:name w:val="toc 8"/>
    <w:basedOn w:val="a"/>
    <w:next w:val="a"/>
    <w:autoRedefine/>
    <w:uiPriority w:val="39"/>
    <w:unhideWhenUsed/>
    <w:rsid w:val="003023D2"/>
    <w:pPr>
      <w:ind w:leftChars="700" w:left="1470"/>
      <w:jc w:val="both"/>
    </w:pPr>
    <w:rPr>
      <w:rFonts w:asciiTheme="minorHAnsi" w:hAnsiTheme="minorHAnsi" w:cstheme="minorBidi"/>
    </w:rPr>
  </w:style>
  <w:style w:type="paragraph" w:styleId="9">
    <w:name w:val="toc 9"/>
    <w:basedOn w:val="a"/>
    <w:next w:val="a"/>
    <w:autoRedefine/>
    <w:uiPriority w:val="39"/>
    <w:unhideWhenUsed/>
    <w:rsid w:val="003023D2"/>
    <w:pPr>
      <w:ind w:leftChars="800" w:left="1680"/>
      <w:jc w:val="both"/>
    </w:pPr>
    <w:rPr>
      <w:rFonts w:asciiTheme="minorHAnsi" w:hAnsiTheme="minorHAnsi" w:cstheme="minorBidi"/>
    </w:rPr>
  </w:style>
  <w:style w:type="paragraph" w:styleId="af7">
    <w:name w:val="List Paragraph"/>
    <w:basedOn w:val="a"/>
    <w:uiPriority w:val="34"/>
    <w:qFormat/>
    <w:rsid w:val="00A7784B"/>
    <w:pPr>
      <w:ind w:leftChars="400" w:left="840"/>
    </w:pPr>
  </w:style>
  <w:style w:type="character" w:customStyle="1" w:styleId="40">
    <w:name w:val="見出し 4 (文字)"/>
    <w:basedOn w:val="a2"/>
    <w:link w:val="4"/>
    <w:uiPriority w:val="9"/>
    <w:rsid w:val="00C925A6"/>
    <w:rPr>
      <w:b/>
      <w:bCs/>
      <w:kern w:val="2"/>
      <w:sz w:val="21"/>
      <w:szCs w:val="22"/>
    </w:rPr>
  </w:style>
  <w:style w:type="character" w:customStyle="1" w:styleId="50">
    <w:name w:val="見出し 5 (文字)"/>
    <w:basedOn w:val="a2"/>
    <w:link w:val="5"/>
    <w:uiPriority w:val="9"/>
    <w:rsid w:val="00AE3F68"/>
    <w:rPr>
      <w:rFonts w:asciiTheme="majorHAnsi" w:eastAsia="ＭＳ Ｐゴシック" w:hAnsiTheme="majorHAnsi" w:cstheme="majorBidi"/>
      <w:kern w:val="2"/>
      <w:sz w:val="24"/>
      <w:szCs w:val="22"/>
    </w:rPr>
  </w:style>
  <w:style w:type="paragraph" w:styleId="af8">
    <w:name w:val="Closing"/>
    <w:basedOn w:val="a"/>
    <w:link w:val="af9"/>
    <w:uiPriority w:val="99"/>
    <w:semiHidden/>
    <w:unhideWhenUsed/>
    <w:rsid w:val="00E57C34"/>
    <w:pPr>
      <w:jc w:val="right"/>
    </w:pPr>
  </w:style>
  <w:style w:type="character" w:customStyle="1" w:styleId="af9">
    <w:name w:val="結語 (文字)"/>
    <w:basedOn w:val="a2"/>
    <w:link w:val="af8"/>
    <w:uiPriority w:val="99"/>
    <w:semiHidden/>
    <w:rsid w:val="00E57C34"/>
    <w:rPr>
      <w:kern w:val="2"/>
      <w:sz w:val="21"/>
      <w:szCs w:val="22"/>
    </w:rPr>
  </w:style>
  <w:style w:type="paragraph" w:styleId="afa">
    <w:name w:val="List Bullet"/>
    <w:basedOn w:val="a"/>
    <w:uiPriority w:val="99"/>
    <w:unhideWhenUsed/>
    <w:rsid w:val="003802B1"/>
    <w:pPr>
      <w:ind w:leftChars="100" w:left="250" w:hangingChars="150" w:hanging="150"/>
      <w:contextualSpacing/>
    </w:pPr>
    <w:rPr>
      <w:rFonts w:ascii="ＭＳ Ｐゴシック" w:eastAsia="ＭＳ Ｐゴシック"/>
    </w:rPr>
  </w:style>
  <w:style w:type="paragraph" w:styleId="22">
    <w:name w:val="List Bullet 2"/>
    <w:basedOn w:val="afa"/>
    <w:uiPriority w:val="99"/>
    <w:unhideWhenUsed/>
    <w:rsid w:val="001950DA"/>
    <w:pPr>
      <w:ind w:leftChars="200" w:left="200"/>
    </w:pPr>
  </w:style>
  <w:style w:type="paragraph" w:styleId="32">
    <w:name w:val="List Bullet 3"/>
    <w:basedOn w:val="22"/>
    <w:uiPriority w:val="99"/>
    <w:unhideWhenUsed/>
    <w:rsid w:val="001950DA"/>
    <w:pPr>
      <w:ind w:leftChars="300" w:left="300"/>
    </w:pPr>
  </w:style>
  <w:style w:type="paragraph" w:styleId="33">
    <w:name w:val="List Continue 3"/>
    <w:basedOn w:val="a"/>
    <w:uiPriority w:val="99"/>
    <w:unhideWhenUsed/>
    <w:rsid w:val="007F7755"/>
    <w:pPr>
      <w:ind w:leftChars="450" w:left="450" w:firstLineChars="100" w:firstLine="100"/>
      <w:contextualSpacing/>
    </w:pPr>
    <w:rPr>
      <w:rFonts w:ascii="ＭＳ Ｐゴシック" w:eastAsia="ＭＳ Ｐゴシック"/>
    </w:rPr>
  </w:style>
  <w:style w:type="paragraph" w:styleId="42">
    <w:name w:val="List Bullet 4"/>
    <w:basedOn w:val="32"/>
    <w:uiPriority w:val="99"/>
    <w:unhideWhenUsed/>
    <w:rsid w:val="00203849"/>
    <w:pPr>
      <w:ind w:leftChars="400" w:left="400"/>
    </w:pPr>
  </w:style>
  <w:style w:type="paragraph" w:styleId="43">
    <w:name w:val="List Continue 4"/>
    <w:basedOn w:val="33"/>
    <w:uiPriority w:val="99"/>
    <w:unhideWhenUsed/>
    <w:rsid w:val="00203849"/>
    <w:pPr>
      <w:ind w:leftChars="550" w:left="550"/>
    </w:pPr>
  </w:style>
  <w:style w:type="paragraph" w:styleId="52">
    <w:name w:val="List Bullet 5"/>
    <w:basedOn w:val="42"/>
    <w:uiPriority w:val="99"/>
    <w:unhideWhenUsed/>
    <w:rsid w:val="00647C50"/>
    <w:pPr>
      <w:ind w:leftChars="500" w:left="500"/>
    </w:pPr>
  </w:style>
  <w:style w:type="paragraph" w:styleId="53">
    <w:name w:val="List Continue 5"/>
    <w:basedOn w:val="43"/>
    <w:uiPriority w:val="99"/>
    <w:unhideWhenUsed/>
    <w:rsid w:val="00647C50"/>
    <w:pPr>
      <w:ind w:leftChars="650" w:left="650"/>
    </w:pPr>
  </w:style>
  <w:style w:type="paragraph" w:styleId="23">
    <w:name w:val="List Continue 2"/>
    <w:basedOn w:val="a"/>
    <w:uiPriority w:val="99"/>
    <w:unhideWhenUsed/>
    <w:rsid w:val="00647C50"/>
    <w:pPr>
      <w:ind w:leftChars="350" w:left="350" w:firstLineChars="100" w:firstLine="100"/>
      <w:contextualSpacing/>
    </w:pPr>
    <w:rPr>
      <w:rFonts w:ascii="ＭＳ Ｐゴシック" w:eastAsia="ＭＳ Ｐゴシック"/>
    </w:rPr>
  </w:style>
  <w:style w:type="paragraph" w:customStyle="1" w:styleId="Tips">
    <w:name w:val="Tipsタイトル"/>
    <w:basedOn w:val="a"/>
    <w:rsid w:val="00A81259"/>
    <w:pPr>
      <w:ind w:leftChars="300" w:left="300"/>
    </w:pPr>
    <w:rPr>
      <w:rFonts w:ascii="ＭＳ Ｐゴシック" w:eastAsia="ＭＳ Ｐゴシック" w:hAnsi="ＭＳ Ｐゴシック"/>
      <w:b/>
      <w:sz w:val="24"/>
    </w:rPr>
  </w:style>
  <w:style w:type="paragraph" w:customStyle="1" w:styleId="Tips0">
    <w:name w:val="Tips項目"/>
    <w:basedOn w:val="a"/>
    <w:rsid w:val="00CB6DB6"/>
    <w:pPr>
      <w:ind w:leftChars="400" w:left="400"/>
    </w:pPr>
    <w:rPr>
      <w:rFonts w:ascii="ＭＳ Ｐゴシック" w:eastAsia="ＭＳ Ｐゴシック" w:hAnsi="ＭＳ Ｐゴシック"/>
    </w:rPr>
  </w:style>
  <w:style w:type="paragraph" w:customStyle="1" w:styleId="Tips1">
    <w:name w:val="Tips本文"/>
    <w:basedOn w:val="a"/>
    <w:rsid w:val="00CB6DB6"/>
    <w:pPr>
      <w:ind w:leftChars="500" w:left="500" w:firstLineChars="100" w:firstLine="100"/>
    </w:pPr>
    <w:rPr>
      <w:rFonts w:ascii="ＭＳ Ｐゴシック" w:eastAsia="ＭＳ Ｐゴシック" w:hAnsi="ＭＳ Ｐゴシック"/>
    </w:rPr>
  </w:style>
  <w:style w:type="paragraph" w:customStyle="1" w:styleId="Tips2">
    <w:name w:val="Tips参考"/>
    <w:basedOn w:val="a"/>
    <w:rsid w:val="00CB6DB6"/>
    <w:pPr>
      <w:ind w:leftChars="700" w:left="700"/>
    </w:pPr>
    <w:rPr>
      <w:rFonts w:ascii="ＭＳ Ｐゴシック" w:eastAsia="ＭＳ Ｐゴシック" w:hAnsi="ＭＳ Ｐゴシック"/>
    </w:rPr>
  </w:style>
  <w:style w:type="paragraph" w:customStyle="1" w:styleId="Tips3">
    <w:name w:val="Tips参考本文"/>
    <w:basedOn w:val="a"/>
    <w:rsid w:val="00CB6DB6"/>
    <w:pPr>
      <w:ind w:leftChars="800" w:left="900" w:hangingChars="100" w:hanging="100"/>
    </w:pPr>
    <w:rPr>
      <w:rFonts w:ascii="ＭＳ Ｐゴシック" w:eastAsia="ＭＳ Ｐゴシック" w:hAnsi="ＭＳ Ｐゴシック"/>
    </w:rPr>
  </w:style>
  <w:style w:type="paragraph" w:customStyle="1" w:styleId="Tips4">
    <w:name w:val="Tipsタイトル一覧"/>
    <w:basedOn w:val="a"/>
    <w:rsid w:val="00A2733E"/>
    <w:pPr>
      <w:ind w:leftChars="350" w:left="350"/>
    </w:pPr>
    <w:rPr>
      <w:rFonts w:ascii="ＭＳ Ｐゴシック" w:eastAsia="ＭＳ Ｐゴシック" w:hAnsi="ＭＳ Ｐ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44370">
      <w:bodyDiv w:val="1"/>
      <w:marLeft w:val="0"/>
      <w:marRight w:val="0"/>
      <w:marTop w:val="0"/>
      <w:marBottom w:val="0"/>
      <w:divBdr>
        <w:top w:val="none" w:sz="0" w:space="0" w:color="auto"/>
        <w:left w:val="none" w:sz="0" w:space="0" w:color="auto"/>
        <w:bottom w:val="none" w:sz="0" w:space="0" w:color="auto"/>
        <w:right w:val="none" w:sz="0" w:space="0" w:color="auto"/>
      </w:divBdr>
    </w:div>
    <w:div w:id="817116767">
      <w:bodyDiv w:val="1"/>
      <w:marLeft w:val="0"/>
      <w:marRight w:val="0"/>
      <w:marTop w:val="0"/>
      <w:marBottom w:val="0"/>
      <w:divBdr>
        <w:top w:val="none" w:sz="0" w:space="0" w:color="auto"/>
        <w:left w:val="none" w:sz="0" w:space="0" w:color="auto"/>
        <w:bottom w:val="none" w:sz="0" w:space="0" w:color="auto"/>
        <w:right w:val="none" w:sz="0" w:space="0" w:color="auto"/>
      </w:divBdr>
    </w:div>
    <w:div w:id="889151131">
      <w:bodyDiv w:val="1"/>
      <w:marLeft w:val="0"/>
      <w:marRight w:val="0"/>
      <w:marTop w:val="0"/>
      <w:marBottom w:val="0"/>
      <w:divBdr>
        <w:top w:val="none" w:sz="0" w:space="0" w:color="auto"/>
        <w:left w:val="none" w:sz="0" w:space="0" w:color="auto"/>
        <w:bottom w:val="none" w:sz="0" w:space="0" w:color="auto"/>
        <w:right w:val="none" w:sz="0" w:space="0" w:color="auto"/>
      </w:divBdr>
    </w:div>
    <w:div w:id="11706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B5443-E3A3-406B-A376-94367B8F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Netyear Group Corporation</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9473729 竹政 昭利</dc:creator>
  <cp:lastModifiedBy>9473729 竹政 昭利</cp:lastModifiedBy>
  <cp:revision>4</cp:revision>
  <cp:lastPrinted>2013-01-14T10:44:00Z</cp:lastPrinted>
  <dcterms:created xsi:type="dcterms:W3CDTF">2015-06-19T00:36:00Z</dcterms:created>
  <dcterms:modified xsi:type="dcterms:W3CDTF">2015-06-19T00:40:00Z</dcterms:modified>
</cp:coreProperties>
</file>